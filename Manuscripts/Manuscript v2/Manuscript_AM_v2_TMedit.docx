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834E44" w14:textId="77777777" w:rsidR="00F510EF" w:rsidRDefault="00FC2A65">
      <w:pPr>
        <w:pStyle w:val="Title"/>
      </w:pPr>
      <w:r>
        <w:t>The statistical analysis of non-linear longitudinal data in biomedical research using generalized additive models</w:t>
      </w:r>
    </w:p>
    <w:p w14:paraId="005E36F6" w14:textId="77777777" w:rsidR="00F510EF" w:rsidRDefault="00FC2A65">
      <w:pPr>
        <w:pStyle w:val="Subtitle"/>
      </w:pPr>
      <w:r>
        <w:rPr>
          <w:i/>
        </w:rPr>
        <w:t>Beyond repeated measures ANOVA and Linear Mixed Models</w:t>
      </w:r>
    </w:p>
    <w:p w14:paraId="396F2DF2" w14:textId="77777777" w:rsidR="00F510EF" w:rsidRDefault="00FC2A65">
      <w:pPr>
        <w:pStyle w:val="Author"/>
      </w:pPr>
      <w:r>
        <w:t>Ariel Mundo</w:t>
      </w:r>
      <w:r>
        <w:rPr>
          <w:rStyle w:val="FootnoteReference"/>
        </w:rPr>
        <w:footnoteReference w:id="1"/>
      </w:r>
    </w:p>
    <w:p w14:paraId="794267B1" w14:textId="77777777" w:rsidR="00F510EF" w:rsidRDefault="00FC2A65">
      <w:pPr>
        <w:pStyle w:val="Author"/>
      </w:pPr>
      <w:r>
        <w:t>Timothy J. Muldoon</w:t>
      </w:r>
      <w:r>
        <w:rPr>
          <w:rStyle w:val="FootnoteReference"/>
        </w:rPr>
        <w:footnoteReference w:id="2"/>
      </w:r>
    </w:p>
    <w:p w14:paraId="0390E42B" w14:textId="77777777" w:rsidR="00F510EF" w:rsidRDefault="00FC2A65">
      <w:pPr>
        <w:pStyle w:val="Author"/>
      </w:pPr>
      <w:r>
        <w:t>John R. Tipton</w:t>
      </w:r>
      <w:r>
        <w:rPr>
          <w:rStyle w:val="FootnoteReference"/>
        </w:rPr>
        <w:footnoteReference w:id="3"/>
      </w:r>
    </w:p>
    <w:p w14:paraId="688E0AA1" w14:textId="77777777" w:rsidR="00F510EF" w:rsidRDefault="00FC2A65">
      <w:pPr>
        <w:pStyle w:val="Heading1"/>
      </w:pPr>
      <w:bookmarkStart w:id="0" w:name="background"/>
      <w:r>
        <w:t>1</w:t>
      </w:r>
      <w:r>
        <w:tab/>
        <w:t>Background</w:t>
      </w:r>
      <w:bookmarkEnd w:id="0"/>
    </w:p>
    <w:p w14:paraId="2C3AA77E" w14:textId="77777777" w:rsidR="00F510EF" w:rsidRDefault="00FC2A65">
      <w:pPr>
        <w:pStyle w:val="FirstParagraph"/>
      </w:pPr>
      <w:r>
        <w:t xml:space="preserve">A longitudinal study is designed to repeatedly measure a variable of interest in a group (or groups) of subjects, with the intention of observing the evolution of </w:t>
      </w:r>
      <w:del w:id="1" w:author="Timothy J. Muldoon" w:date="2021-02-22T11:25:00Z">
        <w:r w:rsidDel="00AA604A">
          <w:delText>the treatment</w:delText>
        </w:r>
      </w:del>
      <w:ins w:id="2" w:author="Timothy J. Muldoon" w:date="2021-02-22T11:25:00Z">
        <w:r w:rsidR="00AA604A">
          <w:t>an</w:t>
        </w:r>
      </w:ins>
      <w:r>
        <w:t xml:space="preserve"> effect across time rather than analyzing a single time point (e.g., </w:t>
      </w:r>
      <w:ins w:id="3" w:author="Timothy J. Muldoon" w:date="2021-02-22T11:25:00Z">
        <w:r w:rsidR="00AA604A">
          <w:t xml:space="preserve">as in </w:t>
        </w:r>
      </w:ins>
      <w:r>
        <w:t>a cross-sec</w:t>
      </w:r>
      <w:r>
        <w:t xml:space="preserve">tional study). </w:t>
      </w:r>
      <w:ins w:id="4" w:author="Timothy J. Muldoon" w:date="2021-02-22T11:25:00Z">
        <w:r w:rsidR="00AA604A">
          <w:t>Biom</w:t>
        </w:r>
      </w:ins>
      <w:del w:id="5" w:author="Timothy J. Muldoon" w:date="2021-02-22T11:25:00Z">
        <w:r w:rsidDel="00AA604A">
          <w:delText>M</w:delText>
        </w:r>
      </w:del>
      <w:r>
        <w:t xml:space="preserve">edical research </w:t>
      </w:r>
      <w:del w:id="6" w:author="Timothy J. Muldoon" w:date="2021-02-22T11:25:00Z">
        <w:r w:rsidDel="00AA604A">
          <w:delText xml:space="preserve">commonly </w:delText>
        </w:r>
      </w:del>
      <w:ins w:id="7" w:author="Timothy J. Muldoon" w:date="2021-02-22T11:25:00Z">
        <w:r w:rsidR="00AA604A">
          <w:t>frequently</w:t>
        </w:r>
        <w:r w:rsidR="00AA604A">
          <w:t xml:space="preserve"> </w:t>
        </w:r>
      </w:ins>
      <w:r>
        <w:t xml:space="preserve">uses longitudinal studies to </w:t>
      </w:r>
      <w:del w:id="8" w:author="Timothy J. Muldoon" w:date="2021-02-22T11:26:00Z">
        <w:r w:rsidDel="00AA604A">
          <w:delText xml:space="preserve">analyze the evolution of </w:delText>
        </w:r>
      </w:del>
      <w:ins w:id="9" w:author="Timothy J. Muldoon" w:date="2021-02-22T11:26:00Z">
        <w:r w:rsidR="00AA604A">
          <w:t xml:space="preserve">study </w:t>
        </w:r>
      </w:ins>
      <w:r>
        <w:t xml:space="preserve">patients before, during and after treatment. For example, Sio et. </w:t>
      </w:r>
      <w:proofErr w:type="gramStart"/>
      <w:r>
        <w:t>al</w:t>
      </w:r>
      <w:proofErr w:type="gramEnd"/>
      <w:r>
        <w:t xml:space="preserve">. analyzed the evolution of dermatitis symptoms in breast cancer patients </w:t>
      </w:r>
      <w:del w:id="10" w:author="Timothy J. Muldoon" w:date="2021-02-22T11:26:00Z">
        <w:r w:rsidDel="00AA604A">
          <w:delText xml:space="preserve">after </w:delText>
        </w:r>
      </w:del>
      <w:ins w:id="11" w:author="Timothy J. Muldoon" w:date="2021-02-22T11:26:00Z">
        <w:r w:rsidR="00AA604A">
          <w:t>following</w:t>
        </w:r>
        <w:r w:rsidR="00AA604A">
          <w:t xml:space="preserve"> </w:t>
        </w:r>
      </w:ins>
      <w:r>
        <w:t xml:space="preserve">radiotherapy </w:t>
      </w:r>
      <w:r>
        <w:t xml:space="preserve">(RT), by taking weekly measurements over the course of two months [1], and Kamstra et al measured mouth opening at regular monthly intervals </w:t>
      </w:r>
      <w:del w:id="12" w:author="Timothy J. Muldoon" w:date="2021-02-22T11:27:00Z">
        <w:r w:rsidDel="00AA604A">
          <w:delText xml:space="preserve">after </w:delText>
        </w:r>
      </w:del>
      <w:ins w:id="13" w:author="Timothy J. Muldoon" w:date="2021-02-22T11:27:00Z">
        <w:r w:rsidR="00AA604A">
          <w:t>following</w:t>
        </w:r>
        <w:r w:rsidR="00AA604A">
          <w:t xml:space="preserve"> </w:t>
        </w:r>
      </w:ins>
      <w:r>
        <w:t>RT in neck cancer patients [2]. Other studies using longitudinal designs in biomedical research have tumor an</w:t>
      </w:r>
      <w:r>
        <w:t>alyzed tumor response [3–6], antibody expression [7,8], and cell metabolism [9,10].</w:t>
      </w:r>
    </w:p>
    <w:p w14:paraId="613860EB" w14:textId="77777777" w:rsidR="00F510EF" w:rsidRDefault="00FC2A65">
      <w:pPr>
        <w:pStyle w:val="BodyText"/>
      </w:pPr>
      <w:r>
        <w:t>Traditionally, a “frequentist” or “classical” statistical paradigm is used in biomedical research to derive inferences from a longitudinal study. The frequentist paradigm r</w:t>
      </w:r>
      <w:r>
        <w:t xml:space="preserve">egards probability as a limiting frequency[11] by assuming a null hypothesis under a statistical model that is often assumed to be an </w:t>
      </w:r>
      <w:r>
        <w:rPr>
          <w:i/>
        </w:rPr>
        <w:t>analysis of variance over repeated measures</w:t>
      </w:r>
      <w:r>
        <w:t xml:space="preserve"> (repeated measures ANOVA or rm-ANOVA). The rm-ANOVA model typically makes two </w:t>
      </w:r>
      <w:r>
        <w:t xml:space="preserve">key assumptions regarding longitudinal data: constant correlation across same-subject measurements, and observations from each subject are obtained at all time points through the study (a condition also known as </w:t>
      </w:r>
      <w:r>
        <w:rPr>
          <w:i/>
        </w:rPr>
        <w:t>complete observations</w:t>
      </w:r>
      <w:r>
        <w:t>) [12,13].</w:t>
      </w:r>
    </w:p>
    <w:p w14:paraId="4AEAF089" w14:textId="77777777" w:rsidR="00F510EF" w:rsidRDefault="00FC2A65">
      <w:pPr>
        <w:pStyle w:val="BodyText"/>
      </w:pPr>
      <w:r>
        <w:t>The assumpti</w:t>
      </w:r>
      <w:r>
        <w:t xml:space="preserve">on of constant correlation (often known as the </w:t>
      </w:r>
      <w:commentRangeStart w:id="14"/>
      <w:proofErr w:type="spellStart"/>
      <w:r>
        <w:rPr>
          <w:i/>
        </w:rPr>
        <w:t>compoun</w:t>
      </w:r>
      <w:proofErr w:type="spellEnd"/>
      <w:r>
        <w:rPr>
          <w:i/>
        </w:rPr>
        <w:t xml:space="preserve"> </w:t>
      </w:r>
      <w:commentRangeEnd w:id="14"/>
      <w:r w:rsidR="00AA604A">
        <w:rPr>
          <w:rStyle w:val="CommentReference"/>
        </w:rPr>
        <w:commentReference w:id="14"/>
      </w:r>
      <w:r>
        <w:rPr>
          <w:i/>
        </w:rPr>
        <w:t>symmetry assumption</w:t>
      </w:r>
      <w:r>
        <w:t>) is typically unreasonable because correlation between the measured responses often diminishes as the time interval between the observation</w:t>
      </w:r>
      <w:ins w:id="15" w:author="Timothy J. Muldoon" w:date="2021-02-22T11:28:00Z">
        <w:r w:rsidR="00AA604A">
          <w:t>s</w:t>
        </w:r>
      </w:ins>
      <w:r>
        <w:t xml:space="preserve"> increases [14]. </w:t>
      </w:r>
      <w:r>
        <w:lastRenderedPageBreak/>
        <w:t>Due to a variety of cause</w:t>
      </w:r>
      <w:r>
        <w:t xml:space="preserve">s, the number of observations during a study can vary between all subjects. For example, in a clinical trial </w:t>
      </w:r>
      <w:ins w:id="16" w:author="Timothy J. Muldoon" w:date="2021-02-22T11:28:00Z">
        <w:r w:rsidR="00AA604A">
          <w:t xml:space="preserve">patients may </w:t>
        </w:r>
      </w:ins>
      <w:r>
        <w:t>voluntary withdraw</w:t>
      </w:r>
      <w:del w:id="17" w:author="Timothy J. Muldoon" w:date="2021-02-22T11:28:00Z">
        <w:r w:rsidDel="00AA604A">
          <w:delText>a</w:delText>
        </w:r>
        <w:r w:rsidDel="00AA604A">
          <w:delText>l</w:delText>
        </w:r>
      </w:del>
      <w:r>
        <w:t xml:space="preserve"> </w:t>
      </w:r>
      <w:del w:id="18" w:author="Timothy J. Muldoon" w:date="2021-02-22T11:28:00Z">
        <w:r w:rsidDel="00AA604A">
          <w:delText>from one or multiple patients can occur</w:delText>
        </w:r>
      </w:del>
      <w:ins w:id="19" w:author="Timothy J. Muldoon" w:date="2021-02-22T11:28:00Z">
        <w:r w:rsidR="00AA604A">
          <w:t xml:space="preserve">at any time during the study, and </w:t>
        </w:r>
      </w:ins>
      <w:del w:id="20" w:author="Timothy J. Muldoon" w:date="2021-02-22T11:28:00Z">
        <w:r w:rsidDel="00AA604A">
          <w:delText>,</w:delText>
        </w:r>
        <w:r w:rsidDel="00AA604A">
          <w:delText xml:space="preserve"> </w:delText>
        </w:r>
        <w:r w:rsidDel="00AA604A">
          <w:delText xml:space="preserve">whereas </w:delText>
        </w:r>
      </w:del>
      <w:r>
        <w:t xml:space="preserve">attrition in preclinical animal studies due to injury or weight loss is </w:t>
      </w:r>
      <w:ins w:id="21" w:author="Timothy J. Muldoon" w:date="2021-02-22T11:29:00Z">
        <w:r w:rsidR="00AA604A">
          <w:t xml:space="preserve">also </w:t>
        </w:r>
      </w:ins>
      <w:r>
        <w:t>possi</w:t>
      </w:r>
      <w:r>
        <w:t xml:space="preserve">ble. It is even plausible that unexpected complications with equipment or supplies arise that prevent the researcher from collecting measurements at certain time points. In each of these missing data scenarios,the </w:t>
      </w:r>
      <w:r>
        <w:rPr>
          <w:i/>
        </w:rPr>
        <w:t>complete observations</w:t>
      </w:r>
      <w:r>
        <w:t xml:space="preserve"> assumption of classi</w:t>
      </w:r>
      <w:r>
        <w:t>cal rm-ANOVA is violated.</w:t>
      </w:r>
    </w:p>
    <w:p w14:paraId="321A9774" w14:textId="77777777" w:rsidR="00F510EF" w:rsidRDefault="00FC2A65">
      <w:pPr>
        <w:pStyle w:val="BodyText"/>
      </w:pPr>
      <w:r>
        <w:t>When incomplete observations occur, a rm-ANOVA model is fit by excluding all subjects with missing observations from the analysis[12]. This elimination of partially missing data from the analysis can result in increased costs if t</w:t>
      </w:r>
      <w:r>
        <w:t>he desired statistical power is not met with the remaining observations, because it would be necessary to enroll more subjects. At the same time, if the excluded observations contain insightful information that is not used, their elimination from the analy</w:t>
      </w:r>
      <w:r>
        <w:t xml:space="preserve">sis may limit the demonstration of significant differences between groups. Additionally, rm-ANOVA uses a </w:t>
      </w:r>
      <w:r>
        <w:rPr>
          <w:i/>
        </w:rPr>
        <w:t>post hoc</w:t>
      </w:r>
      <w:r>
        <w:t xml:space="preserve"> analysis to assess differences between the measured response in different groups. A </w:t>
      </w:r>
      <w:r>
        <w:rPr>
          <w:i/>
        </w:rPr>
        <w:t>post hoc</w:t>
      </w:r>
      <w:r>
        <w:t xml:space="preserve"> analysis is based on multiple repeated comparison</w:t>
      </w:r>
      <w:r>
        <w:t xml:space="preserve">s to estimate a </w:t>
      </w:r>
      <w:r>
        <w:rPr>
          <w:i/>
        </w:rPr>
        <w:t>p-value</w:t>
      </w:r>
      <w:r>
        <w:t xml:space="preserve">, a metric that is widely used as a measure of significance. Because the </w:t>
      </w:r>
      <w:r>
        <w:rPr>
          <w:i/>
        </w:rPr>
        <w:t>p-value</w:t>
      </w:r>
      <w:r>
        <w:t xml:space="preserve"> is highly variable, multiple comparisons can inflate the false positivity rate (Type I error) [15,16], consequently biasing the conclusions of the study</w:t>
      </w:r>
      <w:r>
        <w:t>. Although corrections exist to address the Type I error issue of multiple comparisons (such as Bonferroni [17]), they in turn reduce statistical power (</w:t>
      </w:r>
      <m:oMath>
        <m:r>
          <w:rPr>
            <w:rFonts w:ascii="Cambria Math" w:hAnsi="Cambria Math"/>
          </w:rPr>
          <m:t>α</m:t>
        </m:r>
      </m:oMath>
      <w:r>
        <w:t>)[18], and lead to increased Type II error (fail to reject the null hypothesis although it is false [</w:t>
      </w:r>
      <w:r>
        <w:t xml:space="preserve">19,20]. Therefore, the </w:t>
      </w:r>
      <w:r>
        <w:rPr>
          <w:i/>
        </w:rPr>
        <w:t>post hoc</w:t>
      </w:r>
      <w:r>
        <w:t xml:space="preserve"> comparisons commonly used in rm-ANOVA impose a tradeoff between Type I and II errors.</w:t>
      </w:r>
    </w:p>
    <w:p w14:paraId="41311542" w14:textId="77777777" w:rsidR="00F510EF" w:rsidRDefault="00FC2A65">
      <w:pPr>
        <w:pStyle w:val="BodyText"/>
      </w:pPr>
      <w:r>
        <w:t>During the last decade, the biomedical community has started to recognize the limitations of rm-ANOVA in the analysis of longitudinal info</w:t>
      </w:r>
      <w:r>
        <w:t xml:space="preserve">rmation. The recognition on the limitations of rm-ANOVA is exemplified by the use of linear mixed effects models (LMEMs) by certain groups to analyze longitudinal tumor data [10,21]. Briefly, LMEMs incorporate </w:t>
      </w:r>
      <w:r>
        <w:rPr>
          <w:i/>
        </w:rPr>
        <w:t>fixed effects</w:t>
      </w:r>
      <w:r>
        <w:t xml:space="preserve">, which correspond to the levels </w:t>
      </w:r>
      <w:r>
        <w:t xml:space="preserve">of experimental factors in the study (e.g., the different drug regimens in a clinical trial), and </w:t>
      </w:r>
      <w:r>
        <w:rPr>
          <w:i/>
        </w:rPr>
        <w:t>random effects</w:t>
      </w:r>
      <w:r>
        <w:t xml:space="preserve">, which account for random variation within the population (e.g., the individual-level differences not due to treatment such as weight or age). </w:t>
      </w:r>
      <w:r>
        <w:t xml:space="preserve">When compared to the traditional rm-ANOVA, LMEMs are more flexible as they can accommodate missing observations for multiple subjects and allow different modeling strategies for the variability within each measure in every subject [22]. On the other hand, </w:t>
      </w:r>
      <w:r>
        <w:t>LMEMs impose restrictions in the distribution of the errors of the random effects, which need to be normally distributed and independent [12,23].</w:t>
      </w:r>
    </w:p>
    <w:p w14:paraId="13094FD5" w14:textId="77777777" w:rsidR="00F510EF" w:rsidRDefault="00FC2A65">
      <w:pPr>
        <w:pStyle w:val="BodyText"/>
      </w:pPr>
      <w:r>
        <w:t>One final assumption that is not initially evident for both rm-ANOVA and LMEMs models is that the mean respons</w:t>
      </w:r>
      <w:r>
        <w:t xml:space="preserve">e is expected to change linearly through time[22]. The linearity assumption in both rm-ANOVA and LMEMs implies that the model is misspecified when the data does not follow a linear trend, which results in unreliable inference. In biomedical research, </w:t>
      </w:r>
      <w:ins w:id="22" w:author="Timothy J. Muldoon" w:date="2021-02-22T11:31:00Z">
        <w:r w:rsidR="00AA604A">
          <w:t xml:space="preserve">non-linear trends are the norm rather than the exception; </w:t>
        </w:r>
      </w:ins>
      <w:r>
        <w:t>a par</w:t>
      </w:r>
      <w:r>
        <w:t xml:space="preserve">ticular </w:t>
      </w:r>
      <w:del w:id="23" w:author="Timothy J. Muldoon" w:date="2021-02-22T11:31:00Z">
        <w:r w:rsidDel="00AA604A">
          <w:delText xml:space="preserve">case </w:delText>
        </w:r>
      </w:del>
      <w:ins w:id="24" w:author="Timothy J. Muldoon" w:date="2021-02-22T11:31:00Z">
        <w:r w:rsidR="00AA604A">
          <w:t>example</w:t>
        </w:r>
        <w:r w:rsidR="00AA604A">
          <w:t xml:space="preserve"> </w:t>
        </w:r>
      </w:ins>
      <w:r>
        <w:t>of this non-linear behavior in longitudinal data arises in measurements of tumor response in preclinical and clinical settings [3</w:t>
      </w:r>
      <w:proofErr w:type="gramStart"/>
      <w:r>
        <w:t>,10,21</w:t>
      </w:r>
      <w:proofErr w:type="gramEnd"/>
      <w:r>
        <w:t>]. These studies have shown that the collected signal does not follow a linear trend over time, and presents</w:t>
      </w:r>
      <w:r>
        <w:t xml:space="preserve"> extreme variability at different time points, making the fit LMEMs or rm-ANOVA model inconsistent with the observed </w:t>
      </w:r>
      <w:r>
        <w:lastRenderedPageBreak/>
        <w:t xml:space="preserve">variation. Therefore, when LMEMs and rm-ANOVA are used to draw inference of such highly-variable data the estimates are inevitably biased, </w:t>
      </w:r>
      <w:r>
        <w:t>because non-linear data is provided to a model which can only accomodate linear trends.</w:t>
      </w:r>
    </w:p>
    <w:p w14:paraId="67486376" w14:textId="77777777" w:rsidR="00F510EF" w:rsidRDefault="00FC2A65">
      <w:pPr>
        <w:pStyle w:val="BodyText"/>
      </w:pPr>
      <w:r>
        <w:t xml:space="preserve">Additionally, although it is possible that a </w:t>
      </w:r>
      <w:r>
        <w:rPr>
          <w:i/>
        </w:rPr>
        <w:t>post hoc</w:t>
      </w:r>
      <w:r>
        <w:t xml:space="preserve"> analysis is able to find “significant” </w:t>
      </w:r>
      <w:r>
        <w:rPr>
          <w:i/>
        </w:rPr>
        <w:t>p-values</w:t>
      </w:r>
      <w:r>
        <w:t xml:space="preserve">( </w:t>
      </w:r>
      <w:r>
        <w:rPr>
          <w:i/>
        </w:rPr>
        <w:t>p</w:t>
      </w:r>
      <w:r>
        <w:t>&lt;0.05) the validity of such metric relies on how adequate the mo</w:t>
      </w:r>
      <w:r>
        <w:t xml:space="preserve">del fits the data. In other words, the </w:t>
      </w:r>
      <w:r>
        <w:rPr>
          <w:i/>
        </w:rPr>
        <w:t>p-value</w:t>
      </w:r>
      <w:r>
        <w:t xml:space="preserve"> requires that the model and the data have good agreement and if that is not the case, a “Type 3” error (known as “model misspecification”) occurs[24]. For example, a model that is only able to explain linear r</w:t>
      </w:r>
      <w:r>
        <w:t xml:space="preserve">esponses but is fitted to data that has a quadratic behavior results in </w:t>
      </w:r>
      <w:r>
        <w:rPr>
          <w:i/>
        </w:rPr>
        <w:t>p-values</w:t>
      </w:r>
      <w:r>
        <w:t xml:space="preserve"> and parameter estimates that are invalid[25].</w:t>
      </w:r>
    </w:p>
    <w:p w14:paraId="5F1C91D6" w14:textId="77777777" w:rsidR="00F510EF" w:rsidRDefault="00FC2A65">
      <w:pPr>
        <w:pStyle w:val="BodyText"/>
      </w:pPr>
      <w:r>
        <w:t>As the rm-ANOVA and the more flexible LMEM approaches make overly restrictive assumptions regarding the linearity of the response</w:t>
      </w:r>
      <w:r>
        <w:t>, there is a need for biomedical researchers to explore the use of additional statistical tools that allow the information (and not an assumed behavior) to determine the trend in the data, which enables inference that is appropriate.</w:t>
      </w:r>
    </w:p>
    <w:p w14:paraId="6613B520" w14:textId="77777777" w:rsidR="00F510EF" w:rsidRDefault="00FC2A65">
      <w:pPr>
        <w:pStyle w:val="BodyText"/>
      </w:pPr>
      <w:r>
        <w:t>In this regard, genera</w:t>
      </w:r>
      <w:r>
        <w:t xml:space="preserve">lized additive models (GAMs) present an alternative approach to analyze longitudinal data. Although not </w:t>
      </w:r>
      <w:commentRangeStart w:id="25"/>
      <w:r>
        <w:t xml:space="preserve">commonly </w:t>
      </w:r>
      <w:commentRangeEnd w:id="25"/>
      <w:r w:rsidR="00AA604A">
        <w:rPr>
          <w:rStyle w:val="CommentReference"/>
        </w:rPr>
        <w:commentReference w:id="25"/>
      </w:r>
      <w:r>
        <w:t>used in the biomedical community, these non-parametric models have been used to analyze temporal variations in geochemical and palaeoecological</w:t>
      </w:r>
      <w:r>
        <w:t xml:space="preserve"> data [26–28], health-environment interactions [29] and the dynamics of government in political science [30</w:t>
      </w:r>
      <w:proofErr w:type="gramStart"/>
      <w:r>
        <w:t>] .</w:t>
      </w:r>
      <w:proofErr w:type="gramEnd"/>
      <w:r>
        <w:t xml:space="preserve"> There are several advantages of GAMs over LMEMs and rm-ANOVA models: GAMs can fit a more flexible class of smooth responses that enable the data </w:t>
      </w:r>
      <w:r>
        <w:t>to dictate the trend of the model, can easily accommodate missing observations, and can model non-constant correlation between repeated measurements [31]. Therefore, GAMs can provide a more flexible statistical approach to analyze non-linear biomedical lon</w:t>
      </w:r>
      <w:r>
        <w:t>gitudinal data.</w:t>
      </w:r>
    </w:p>
    <w:p w14:paraId="1D188C88" w14:textId="77777777" w:rsidR="00F510EF" w:rsidRDefault="00FC2A65">
      <w:pPr>
        <w:pStyle w:val="BodyText"/>
      </w:pPr>
      <w:r>
        <w:t>The current advances in programming languages designed for statistical analysis (</w:t>
      </w:r>
      <w:commentRangeStart w:id="26"/>
      <w:r>
        <w:t xml:space="preserve">specifically </w:t>
      </w:r>
      <m:oMath>
        <m:r>
          <m:rPr>
            <m:nor/>
          </m:rPr>
          <m:t>R</m:t>
        </m:r>
      </m:oMath>
      <w:r>
        <w:t xml:space="preserve">), </w:t>
      </w:r>
      <w:commentRangeEnd w:id="26"/>
      <w:r w:rsidR="00AA604A">
        <w:rPr>
          <w:rStyle w:val="CommentReference"/>
        </w:rPr>
        <w:commentReference w:id="26"/>
      </w:r>
      <w:r>
        <w:t xml:space="preserve">have eased the computational implementation of more complex models beyond LMEMs. In particular, </w:t>
      </w:r>
      <m:oMath>
        <m:r>
          <m:rPr>
            <m:nor/>
          </m:rPr>
          <m:t>R</m:t>
        </m:r>
      </m:oMath>
      <w:r>
        <w:t>[32]has an extensive collection of documentat</w:t>
      </w:r>
      <w:r>
        <w:t xml:space="preserve">ion and functions to fit GAMs in the package </w:t>
      </w:r>
      <w:r>
        <w:rPr>
          <w:i/>
        </w:rPr>
        <w:t>mgcv</w:t>
      </w:r>
      <w:r>
        <w:t xml:space="preserve"> [31,33] that not only speed up the initial stages of the analysis but also enable the use of advanced modeling structures (e.g. hierarchical models, confidence interval comparisons) without requiring advanc</w:t>
      </w:r>
      <w:r>
        <w:t xml:space="preserve">ed programming skills from the user. At the same time, </w:t>
      </w:r>
      <m:oMath>
        <m:r>
          <m:rPr>
            <m:nor/>
          </m:rPr>
          <m:t>R</m:t>
        </m:r>
      </m:oMath>
      <w:r>
        <w:t xml:space="preserve"> has many tools that simplify data simulation, an emerging strategy used to test statistical models [34]. Data simulation methods allow the researcher to create and explore different alternatives for </w:t>
      </w:r>
      <w:r>
        <w:t>analysis without collecting information in the field, reducing the time window between experiment design and its implementation, and can be also used for power calculations and study design questions.</w:t>
      </w:r>
    </w:p>
    <w:p w14:paraId="51D3F334" w14:textId="77777777" w:rsidR="00F510EF" w:rsidRDefault="00FC2A65">
      <w:pPr>
        <w:pStyle w:val="BodyText"/>
      </w:pPr>
      <w:r>
        <w:t xml:space="preserve">This </w:t>
      </w:r>
      <w:del w:id="27" w:author="Timothy J. Muldoon" w:date="2021-02-22T11:34:00Z">
        <w:r w:rsidDel="00AA604A">
          <w:delText xml:space="preserve">work </w:delText>
        </w:r>
      </w:del>
      <w:ins w:id="28" w:author="Timothy J. Muldoon" w:date="2021-02-22T11:34:00Z">
        <w:r w:rsidR="00AA604A">
          <w:t>manuscript</w:t>
        </w:r>
        <w:r w:rsidR="00AA604A">
          <w:t xml:space="preserve"> </w:t>
        </w:r>
      </w:ins>
      <w:r>
        <w:t xml:space="preserve">provides biomedical researchers with a clear </w:t>
      </w:r>
      <w:r>
        <w:t>understanding of the theory and the practical implementation of GAMs to analyze longitudinal data using by focusing on four areas. First, the limitations of LMEMs and rm-ANOVA regarding missing observations, assumption of linearity of response and constant</w:t>
      </w:r>
      <w:r>
        <w:t xml:space="preserve"> correlation structures is explained in detail. Second, the key theoretical elements of GAMs are presented using clear and simple mathematical notation while explaining the context and interpretation of the equations. Third, simulated data that reproduces </w:t>
      </w:r>
      <w:r>
        <w:t xml:space="preserve">patterns in previously reported studies [21] </w:t>
      </w:r>
      <w:del w:id="29" w:author="Timothy J. Muldoon" w:date="2021-02-22T11:34:00Z">
        <w:r w:rsidDel="00AA604A">
          <w:delText xml:space="preserve">is </w:delText>
        </w:r>
      </w:del>
      <w:ins w:id="30" w:author="Timothy J. Muldoon" w:date="2021-02-22T11:34:00Z">
        <w:r w:rsidR="00AA604A">
          <w:t>are</w:t>
        </w:r>
        <w:r w:rsidR="00AA604A">
          <w:t xml:space="preserve"> </w:t>
        </w:r>
      </w:ins>
      <w:r>
        <w:t xml:space="preserve">used </w:t>
      </w:r>
      <w:r>
        <w:lastRenderedPageBreak/>
        <w:t xml:space="preserve">to illustrate the type of non-linear longitudinal data that often occurs in biomedical research. The simulated data experiments highlight the differences in inference between rm-ANOVA, LMEMs and GAMs on </w:t>
      </w:r>
      <w:r>
        <w:t xml:space="preserve">data similar to what is commonly observed in biomedical studies. Finally, reproducibility is emphasized by providing the code to generate the simulated data and the implementation of different models in </w:t>
      </w:r>
      <m:oMath>
        <m:r>
          <m:rPr>
            <m:nor/>
          </m:rPr>
          <m:t>R</m:t>
        </m:r>
      </m:oMath>
      <w:r>
        <w:t>, in conjunction with a step-by-step guide demonstra</w:t>
      </w:r>
      <w:r>
        <w:t>ting how to fit models of increasing complexity.</w:t>
      </w:r>
    </w:p>
    <w:p w14:paraId="4B25FBC4" w14:textId="77777777" w:rsidR="00F510EF" w:rsidRDefault="00FC2A65">
      <w:pPr>
        <w:pStyle w:val="BodyText"/>
      </w:pPr>
      <w:r>
        <w:t>In summary, the exploration of modern statistical techniques to analyze longitudinal data may allow biomedical researchers to consider the use of GAMs instead of rm-ANOVA or LMEMs when the data does not foll</w:t>
      </w:r>
      <w:r>
        <w:t>ow a linear trend, and will also help to improve the standards for reproducibility in biomedical research.</w:t>
      </w:r>
    </w:p>
    <w:p w14:paraId="0B385AEF" w14:textId="77777777" w:rsidR="00F510EF" w:rsidRDefault="00FC2A65">
      <w:pPr>
        <w:pStyle w:val="Heading1"/>
      </w:pPr>
      <w:bookmarkStart w:id="31" w:name="Xcd7516715a741bd3c82b4b0a42e3618c5fe41b0"/>
      <w:r>
        <w:t>2</w:t>
      </w:r>
      <w:r>
        <w:tab/>
        <w:t>Challenges presented by longitudinal studies</w:t>
      </w:r>
      <w:bookmarkEnd w:id="31"/>
    </w:p>
    <w:p w14:paraId="0C05364E" w14:textId="77777777" w:rsidR="00F510EF" w:rsidRDefault="00FC2A65">
      <w:pPr>
        <w:pStyle w:val="Heading2"/>
      </w:pPr>
      <w:bookmarkStart w:id="32" w:name="the-repeated-measures-anova"/>
      <w:r>
        <w:t>2.1</w:t>
      </w:r>
      <w:r>
        <w:tab/>
        <w:t>The repeated measures ANOVA</w:t>
      </w:r>
      <w:bookmarkEnd w:id="32"/>
    </w:p>
    <w:p w14:paraId="3F00F9A5" w14:textId="77777777" w:rsidR="00F510EF" w:rsidRDefault="00FC2A65">
      <w:pPr>
        <w:pStyle w:val="FirstParagraph"/>
      </w:pPr>
      <w:r>
        <w:t xml:space="preserve">The </w:t>
      </w:r>
      <w:r>
        <w:rPr>
          <w:i/>
        </w:rPr>
        <w:t>repeated measures analysis of variance</w:t>
      </w:r>
      <w:r>
        <w:t xml:space="preserve"> (rm-ANOVA) is the standard </w:t>
      </w:r>
      <w:r>
        <w:t>statistical analysis for longitudinal data in biomedical research, but certain assumptions are necessary for the model to be valid. From a practical view, the assumptions can be divided in three areas: a linear relationship between covariates and response,</w:t>
      </w:r>
      <w:r>
        <w:t xml:space="preserve"> a constant correlation between measurements, and complete observations for all subjects. Each one of these assumptions is discussed below.</w:t>
      </w:r>
    </w:p>
    <w:p w14:paraId="23760855" w14:textId="77777777" w:rsidR="00F510EF" w:rsidRDefault="00FC2A65">
      <w:pPr>
        <w:pStyle w:val="Heading2"/>
      </w:pPr>
      <w:bookmarkStart w:id="33" w:name="linear-relationship"/>
      <w:r>
        <w:t>2.2</w:t>
      </w:r>
      <w:r>
        <w:tab/>
        <w:t>Linear relationship</w:t>
      </w:r>
      <w:bookmarkEnd w:id="33"/>
    </w:p>
    <w:p w14:paraId="022A731C" w14:textId="21477CFF" w:rsidR="00F510EF" w:rsidRDefault="00FC2A65">
      <w:pPr>
        <w:pStyle w:val="FirstParagraph"/>
      </w:pPr>
      <w:r>
        <w:t>In a biomedical longitudinal study, two or more groups of subjects (patients, mice, samples) are subject to different treatments (e.g., a “treatment” group receives a novel drug vs. a “control” group that receives a placebo), and measurements from each sub</w:t>
      </w:r>
      <w:r>
        <w:t>ject within each group are collected at specific time points. The collected resp</w:t>
      </w:r>
      <w:ins w:id="34" w:author="Timothy J. Muldoon" w:date="2021-02-22T11:47:00Z">
        <w:r w:rsidR="00B867CC">
          <w:t>o</w:t>
        </w:r>
      </w:ins>
      <w:r>
        <w:t xml:space="preserve">nse is modeled with both </w:t>
      </w:r>
      <w:r>
        <w:rPr>
          <w:i/>
        </w:rPr>
        <w:t>fixed</w:t>
      </w:r>
      <w:r>
        <w:t xml:space="preserve"> and </w:t>
      </w:r>
      <w:r>
        <w:rPr>
          <w:i/>
        </w:rPr>
        <w:t>random</w:t>
      </w:r>
      <w:r>
        <w:t xml:space="preserve"> components. The </w:t>
      </w:r>
      <w:r>
        <w:rPr>
          <w:i/>
        </w:rPr>
        <w:t>fixed</w:t>
      </w:r>
      <w:r>
        <w:t xml:space="preserve"> component can be understood as a constant value in the response which the researcher is interested in measuring,</w:t>
      </w:r>
      <w:r>
        <w:t xml:space="preserve"> i.e, the average effect of the novel drug in the “treatment” group. The </w:t>
      </w:r>
      <w:r>
        <w:rPr>
          <w:i/>
        </w:rPr>
        <w:t>random</w:t>
      </w:r>
      <w:r>
        <w:t xml:space="preserve"> component can be defined as “noise” caused by some inherent variability within the study. For example, if the blood concentration of the drug is measured in certain subjects in</w:t>
      </w:r>
      <w:r>
        <w:t xml:space="preserve"> the early hours of the morning while others are measured in the afternoon, it is possible that the difference in the collection time of the measurement introduces some “noise” in the signal. As their name suggests, this “random” variability needs to be mo</w:t>
      </w:r>
      <w:r>
        <w:t>deled as a variable rather than as a constant value.</w:t>
      </w:r>
    </w:p>
    <w:p w14:paraId="318E9E90" w14:textId="77777777" w:rsidR="00F510EF" w:rsidRDefault="00FC2A65">
      <w:pPr>
        <w:pStyle w:val="BodyText"/>
      </w:pPr>
      <w:commentRangeStart w:id="35"/>
      <w:r>
        <w:t xml:space="preserve">Mathematically speaking, </w:t>
      </w:r>
      <w:proofErr w:type="gramStart"/>
      <w:r>
        <w:t>a</w:t>
      </w:r>
      <w:proofErr w:type="gramEnd"/>
      <w:r>
        <w:t xml:space="preserve"> rm-ANOVA model with an interaction can be written as:</w:t>
      </w:r>
      <w:commentRangeEnd w:id="35"/>
      <w:r w:rsidR="00B867CC">
        <w:rPr>
          <w:rStyle w:val="CommentReference"/>
        </w:rPr>
        <w:commentReference w:id="35"/>
      </w:r>
    </w:p>
    <w:p w14:paraId="4765C64B" w14:textId="77777777" w:rsidR="00F510EF" w:rsidRDefault="00FC2A65">
      <w:pPr>
        <w:pStyle w:val="BodyText"/>
      </w:pPr>
      <w:r>
        <w:t>$$\begin{equation} y_{ijt} = \beta_0+ \beta_1 \times time_{t} + \beta_2 \times treatment_{j} + \beta_3 \times time_{t}\tim</w:t>
      </w:r>
      <w:r>
        <w:t>es treatment_{j}+\mu_{ij} +\varepsilon_{tij}\\  \qquad(2.1) \end{equation}$$</w:t>
      </w:r>
    </w:p>
    <w:p w14:paraId="2674FCC5" w14:textId="77777777" w:rsidR="00F510EF" w:rsidRDefault="00FC2A65">
      <w:pPr>
        <w:pStyle w:val="FirstParagraph"/>
      </w:pPr>
      <w:r>
        <w:lastRenderedPageBreak/>
        <w:t xml:space="preserve">In this model </w:t>
      </w:r>
      <m:oMath>
        <m:sSub>
          <m:sSubPr>
            <m:ctrlPr>
              <w:rPr>
                <w:rFonts w:ascii="Cambria Math" w:hAnsi="Cambria Math"/>
              </w:rPr>
            </m:ctrlPr>
          </m:sSubPr>
          <m:e>
            <m:r>
              <w:rPr>
                <w:rFonts w:ascii="Cambria Math" w:hAnsi="Cambria Math"/>
              </w:rPr>
              <m:t>y</m:t>
            </m:r>
          </m:e>
          <m:sub>
            <m:r>
              <w:rPr>
                <w:rFonts w:ascii="Cambria Math" w:hAnsi="Cambria Math"/>
              </w:rPr>
              <m:t>ijt</m:t>
            </m:r>
          </m:sub>
        </m:sSub>
      </m:oMath>
      <w:r>
        <w:t xml:space="preserve"> is the response by subject </w:t>
      </w:r>
      <m:oMath>
        <m:r>
          <w:rPr>
            <w:rFonts w:ascii="Cambria Math" w:hAnsi="Cambria Math"/>
          </w:rPr>
          <m:t>i</m:t>
        </m:r>
      </m:oMath>
      <w:r>
        <w:t xml:space="preserve">, in treatment group </w:t>
      </w:r>
      <m:oMath>
        <m:r>
          <w:rPr>
            <w:rFonts w:ascii="Cambria Math" w:hAnsi="Cambria Math"/>
          </w:rPr>
          <m:t>j</m:t>
        </m:r>
      </m:oMath>
      <w:r>
        <w:t xml:space="preserve"> at time </w:t>
      </w:r>
      <m:oMath>
        <m:r>
          <w:rPr>
            <w:rFonts w:ascii="Cambria Math" w:hAnsi="Cambria Math"/>
          </w:rPr>
          <m:t>t</m:t>
        </m:r>
      </m:oMath>
      <w:r>
        <w:t xml:space="preserve">, which can be decomposed in a mean value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w:t>
      </w:r>
      <w:r>
        <w:rPr>
          <w:i/>
        </w:rPr>
        <w:t>fixed effects</w:t>
      </w:r>
      <w:r>
        <w:t xml:space="preserve"> of time (</w:t>
      </w:r>
      <m:oMath>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oMath>
      <w:r>
        <w:t xml:space="preserve">), treatment </w:t>
      </w:r>
      <w:r>
        <w:t>(</w:t>
      </w:r>
      <m:oMath>
        <m:r>
          <w:rPr>
            <w:rFonts w:ascii="Cambria Math" w:hAnsi="Cambria Math"/>
          </w:rPr>
          <m:t>treatmen</m:t>
        </m:r>
        <m:sSub>
          <m:sSubPr>
            <m:ctrlPr>
              <w:rPr>
                <w:rFonts w:ascii="Cambria Math" w:hAnsi="Cambria Math"/>
              </w:rPr>
            </m:ctrlPr>
          </m:sSubPr>
          <m:e>
            <m:r>
              <w:rPr>
                <w:rFonts w:ascii="Cambria Math" w:hAnsi="Cambria Math"/>
              </w:rPr>
              <m:t>t</m:t>
            </m:r>
          </m:e>
          <m:sub>
            <m:r>
              <w:rPr>
                <w:rFonts w:ascii="Cambria Math" w:hAnsi="Cambria Math"/>
              </w:rPr>
              <m:t>j</m:t>
            </m:r>
          </m:sub>
        </m:sSub>
      </m:oMath>
      <w:r>
        <w:t xml:space="preserve">) and their interaction </w:t>
      </w:r>
      <m:oMath>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r>
          <w:rPr>
            <w:rFonts w:ascii="Cambria Math" w:hAnsi="Cambria Math"/>
          </w:rPr>
          <m:t>treatmen</m:t>
        </m:r>
        <m:sSub>
          <m:sSubPr>
            <m:ctrlPr>
              <w:rPr>
                <w:rFonts w:ascii="Cambria Math" w:hAnsi="Cambria Math"/>
              </w:rPr>
            </m:ctrlPr>
          </m:sSubPr>
          <m:e>
            <m:r>
              <w:rPr>
                <w:rFonts w:ascii="Cambria Math" w:hAnsi="Cambria Math"/>
              </w:rPr>
              <m:t>t</m:t>
            </m:r>
          </m:e>
          <m:sub>
            <m:r>
              <w:rPr>
                <w:rFonts w:ascii="Cambria Math" w:hAnsi="Cambria Math"/>
              </w:rPr>
              <m:t>j</m:t>
            </m:r>
          </m:sub>
        </m:sSub>
      </m:oMath>
      <w:r>
        <w:t xml:space="preserve"> which have linear slopes given by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respectively. The </w:t>
      </w:r>
      <w:r>
        <w:rPr>
          <w:i/>
        </w:rPr>
        <w:t>random effect</w:t>
      </w:r>
      <w:r>
        <w:t xml:space="preserve"> </w:t>
      </w:r>
      <m:oMath>
        <m:sSub>
          <m:sSubPr>
            <m:ctrlPr>
              <w:rPr>
                <w:rFonts w:ascii="Cambria Math" w:hAnsi="Cambria Math"/>
              </w:rPr>
            </m:ctrlPr>
          </m:sSubPr>
          <m:e>
            <m:r>
              <w:rPr>
                <w:rFonts w:ascii="Cambria Math" w:hAnsi="Cambria Math"/>
              </w:rPr>
              <m:t>μ</m:t>
            </m:r>
          </m:e>
          <m:sub>
            <m:r>
              <w:rPr>
                <w:rFonts w:ascii="Cambria Math" w:hAnsi="Cambria Math"/>
              </w:rPr>
              <m:t>ij</m:t>
            </m:r>
          </m:sub>
        </m:sSub>
      </m:oMath>
      <w:r>
        <w:t xml:space="preserve">, accounts for variability in each subject within each group by allowing different values </w:t>
      </w:r>
      <w:r>
        <w:t xml:space="preserve">for each subject. Independent errors </w:t>
      </w:r>
      <m:oMath>
        <m:sSub>
          <m:sSubPr>
            <m:ctrlPr>
              <w:rPr>
                <w:rFonts w:ascii="Cambria Math" w:hAnsi="Cambria Math"/>
              </w:rPr>
            </m:ctrlPr>
          </m:sSubPr>
          <m:e>
            <m:r>
              <w:rPr>
                <w:rFonts w:ascii="Cambria Math" w:hAnsi="Cambria Math"/>
              </w:rPr>
              <m:t>ε</m:t>
            </m:r>
          </m:e>
          <m:sub>
            <m:r>
              <w:rPr>
                <w:rFonts w:ascii="Cambria Math" w:hAnsi="Cambria Math"/>
              </w:rPr>
              <m:t>tij</m:t>
            </m:r>
          </m:sub>
        </m:sSub>
      </m:oMath>
      <w:r>
        <w:t xml:space="preserve"> represent random variation not explained by the </w:t>
      </w:r>
      <w:r>
        <w:rPr>
          <w:i/>
        </w:rPr>
        <w:t>fixed</w:t>
      </w:r>
      <w:r>
        <w:t xml:space="preserve"> or </w:t>
      </w:r>
      <w:r>
        <w:rPr>
          <w:i/>
        </w:rPr>
        <w:t>random</w:t>
      </w:r>
      <w:r>
        <w:t xml:space="preserve"> effects. In a biomedical research context, suppose two treatments groups are used in a study (e.g., “placebo” vs. “novel drug” or “saline” vs. “ch</w:t>
      </w:r>
      <w:r>
        <w:t xml:space="preserve">emotherapy”). Then, the group terms in Equation (2.1) can be written as below with </w:t>
      </w:r>
      <m:oMath>
        <m:r>
          <w:rPr>
            <w:rFonts w:ascii="Cambria Math" w:hAnsi="Cambria Math"/>
          </w:rPr>
          <m:t>j</m:t>
        </m:r>
        <m:r>
          <w:rPr>
            <w:rFonts w:ascii="Cambria Math" w:hAnsi="Cambria Math"/>
          </w:rPr>
          <m:t>=0</m:t>
        </m:r>
      </m:oMath>
      <w:r>
        <w:t xml:space="preserve"> representing the first treatment group (Group A) and </w:t>
      </w:r>
      <m:oMath>
        <m:r>
          <w:rPr>
            <w:rFonts w:ascii="Cambria Math" w:hAnsi="Cambria Math"/>
          </w:rPr>
          <m:t>j</m:t>
        </m:r>
        <m:r>
          <w:rPr>
            <w:rFonts w:ascii="Cambria Math" w:hAnsi="Cambria Math"/>
          </w:rPr>
          <m:t>=1</m:t>
        </m:r>
      </m:oMath>
      <w:r>
        <w:t xml:space="preserve"> representing the second treatment group (Group B). The linear models then can be expressed as</w:t>
      </w:r>
    </w:p>
    <w:p w14:paraId="7111DD04" w14:textId="77777777" w:rsidR="00F510EF" w:rsidRDefault="00FC2A65">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ijt</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e>
                  <m:e>
                    <m:r>
                      <m:rPr>
                        <m:nor/>
                      </m:rPr>
                      <m:t>if Group A</m:t>
                    </m:r>
                  </m:e>
                </m:mr>
                <m:m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treatmen</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r>
                      <w:rPr>
                        <w:rFonts w:ascii="Cambria Math" w:hAnsi="Cambria Math"/>
                      </w:rPr>
                      <m:t>treatmen</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e>
                  <m:e>
                    <m:r>
                      <m:rPr>
                        <m:nor/>
                      </m:rPr>
                      <m:t>if Group B</m:t>
                    </m:r>
                  </m:e>
                </m:mr>
              </m:m>
            </m:e>
          </m:d>
          <m:r>
            <w:rPr>
              <w:rFonts w:ascii="Cambria Math" w:hAnsi="Cambria Math"/>
            </w:rPr>
            <m:t>  </m:t>
          </m:r>
          <m:r>
            <w:rPr>
              <w:rFonts w:ascii="Cambria Math" w:hAnsi="Cambria Math"/>
            </w:rPr>
            <m:t>(2.2)</m:t>
          </m:r>
        </m:oMath>
      </m:oMathPara>
    </w:p>
    <w:p w14:paraId="5558DF48" w14:textId="77777777" w:rsidR="00F510EF" w:rsidRDefault="00FC2A65">
      <w:pPr>
        <w:pStyle w:val="FirstParagraph"/>
      </w:pPr>
      <w:r>
        <w:t xml:space="preserve">To further simplify the expression, substitute </w:t>
      </w:r>
      <m:oMath>
        <m:acc>
          <m:accPr>
            <m:chr m:val="̃"/>
            <m:ctrlPr>
              <w:rPr>
                <w:rFonts w:ascii="Cambria Math" w:hAnsi="Cambria Math"/>
              </w:rPr>
            </m:ctrlPr>
          </m:accPr>
          <m:e>
            <m:r>
              <w:rPr>
                <w:rFonts w:ascii="Cambria Math" w:hAnsi="Cambria Math"/>
              </w:rPr>
              <m:t>μ</m:t>
            </m:r>
          </m:e>
        </m:acc>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and </w:t>
      </w:r>
      <m:oMath>
        <m:acc>
          <m:accPr>
            <m:chr m:val="̃"/>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1</m:t>
                </m:r>
              </m:sub>
            </m:sSub>
          </m:e>
        </m:acc>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in the equation for Group B.</w:t>
      </w:r>
      <w:r>
        <w:t xml:space="preserve"> This substitution allows for a different intercept and slope for Group B. The model is written as</w:t>
      </w:r>
    </w:p>
    <w:p w14:paraId="4D7ABEAC" w14:textId="77777777" w:rsidR="00F510EF" w:rsidRDefault="00FC2A65">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ijt</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e>
                  <m:e>
                    <m:r>
                      <m:rPr>
                        <m:nor/>
                      </m:rPr>
                      <m:t>if Group A</m:t>
                    </m:r>
                  </m:e>
                </m:mr>
                <m:mr>
                  <m:e>
                    <m:acc>
                      <m:accPr>
                        <m:chr m:val="̃"/>
                        <m:ctrlPr>
                          <w:rPr>
                            <w:rFonts w:ascii="Cambria Math" w:hAnsi="Cambria Math"/>
                          </w:rPr>
                        </m:ctrlPr>
                      </m:accPr>
                      <m:e>
                        <m:r>
                          <w:rPr>
                            <w:rFonts w:ascii="Cambria Math" w:hAnsi="Cambria Math"/>
                          </w:rPr>
                          <m:t>μ</m:t>
                        </m:r>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1</m:t>
                            </m:r>
                          </m:sub>
                        </m:sSub>
                      </m:e>
                    </m:acc>
                    <m:r>
                      <w:rPr>
                        <w:rFonts w:ascii="Cambria Math" w:hAnsi="Cambria Math"/>
                      </w:rPr>
                      <m:t>×</m:t>
                    </m:r>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e>
                  <m:e>
                    <m:r>
                      <m:rPr>
                        <m:nor/>
                      </m:rPr>
                      <m:t>if Group B</m:t>
                    </m:r>
                  </m:e>
                </m:mr>
              </m:m>
            </m:e>
          </m:d>
          <m:r>
            <w:rPr>
              <w:rFonts w:ascii="Cambria Math" w:hAnsi="Cambria Math"/>
            </w:rPr>
            <m:t>  </m:t>
          </m:r>
          <m:r>
            <w:rPr>
              <w:rFonts w:ascii="Cambria Math" w:hAnsi="Cambria Math"/>
            </w:rPr>
            <m:t>(2.3)</m:t>
          </m:r>
        </m:oMath>
      </m:oMathPara>
    </w:p>
    <w:p w14:paraId="78F1AD70" w14:textId="77777777" w:rsidR="00F510EF" w:rsidRDefault="00FC2A65">
      <w:pPr>
        <w:pStyle w:val="FirstParagraph"/>
      </w:pPr>
      <w:r>
        <w:t>Presenting the model in this manner makes clear that when treating different groups, an rm-ANOVA model is able to accommodate non-parallel lines in each case (different intercepts and slopes per group). In other words, When it is stated that an rm-ANOVA mo</w:t>
      </w:r>
      <w:r>
        <w:t>del “expects” a linear relationship between the covariates and the response, this means that either presented as Equation (2.1), Equation (2.2) or Equation (2.3), an rm-ANOVA model is only able to accommodate linear patterns in the data. If the data show n</w:t>
      </w:r>
      <w:r>
        <w:t>on-linear behavior, the rm-ANOVa model will approximate this behavior with non-parallel lines. Because the construction of the model is essentially the same in LMEMs, the linearity assumption holds for these models, although it is possible to fit models wi</w:t>
      </w:r>
      <w:r>
        <w:t>th different slopes at the subject-level[22].</w:t>
      </w:r>
    </w:p>
    <w:p w14:paraId="6A97A389" w14:textId="77777777" w:rsidR="00F510EF" w:rsidRDefault="00FC2A65">
      <w:pPr>
        <w:pStyle w:val="BodyText"/>
      </w:pPr>
      <w:r>
        <w:t>When the data does not follow a linear trend, the fit that an rm-ANOVA or LMEM produces may not accurately represent the trends in the data. To demonstrate this inaccurate representation, longitudinal data wher</w:t>
      </w:r>
      <w:r>
        <w:t xml:space="preserve">e a normally distributed response of two groups of 10 subjects each is simulated, and a rm-ANOVA model (Equation (2.1)) is fitted to the data using </w:t>
      </w:r>
      <m:oMath>
        <m:r>
          <m:rPr>
            <m:nor/>
          </m:rPr>
          <m:t>R</m:t>
        </m:r>
      </m:oMath>
      <w:r>
        <w:t xml:space="preserve">[32] and the package </w:t>
      </w:r>
      <w:r>
        <w:rPr>
          <w:i/>
        </w:rPr>
        <w:t>nlme</w:t>
      </w:r>
      <w:r>
        <w:t>[35] (code in the Appendix). Briefly, two cases for the mean responses for each gr</w:t>
      </w:r>
      <w:r>
        <w:t>oup are considered: in the first case, the mean response in each group is a linear function with different intercepts and slopes (negative slope for Group 1 and positive slope for Group 2 ). In the second case, a quadratic function is used for the mean res</w:t>
      </w:r>
      <w:r>
        <w:t>ponse per group (concave down for Group 1 and concave up for Group 2 ). From the mean response per group (linear or quadratic), individual responses for each subject within each group are simulated using covariance matrices for with compound symmetry (cons</w:t>
      </w:r>
      <w:r>
        <w:t xml:space="preserve">tant variance across time) or independent errors (errors that are generated from a a normal distribution but are not constant over time). Thus, the response per subject </w:t>
      </w:r>
      <w:r>
        <w:lastRenderedPageBreak/>
        <w:t>corresponds to the mean response per group plus the error (compound symmetry or indepen</w:t>
      </w:r>
      <w:r>
        <w:t>dent). To this data, an rm-ANOVA model identical as Equation @ref:eq(linear-model) is fitted. The resulting simulated data, simulated errors, individual response and fitted parameters from the model are plotted.</w:t>
      </w:r>
    </w:p>
    <w:p w14:paraId="5669B6BB" w14:textId="77777777" w:rsidR="00F510EF" w:rsidRDefault="00FC2A65">
      <w:pPr>
        <w:pStyle w:val="CaptionedFigure"/>
      </w:pPr>
      <w:r>
        <w:rPr>
          <w:noProof/>
        </w:rPr>
        <w:drawing>
          <wp:inline distT="0" distB="0" distL="0" distR="0" wp14:anchorId="7CA305EB" wp14:editId="152714F1">
            <wp:extent cx="5334000" cy="4000500"/>
            <wp:effectExtent l="0" t="0" r="0" b="0"/>
            <wp:docPr id="1" name="Picture" descr="Figure 2.1: Simulated linear responses from two groups with correlated (top row) or independent (bottom row) errors using a rm-ANOVA model. A,E:Simulated data with known mean response (lines) and individual responses (points) showing the dispersion of the data. B,F: Generated errors showing the difference in the behavior of correlated and independent errors. C,G: Simulated known response per group (thick lines) with individual trajectories (thin lines), note that subjects with observations in the area above the mean response tend to stay in that region through the timeline. D,H: Estimations from the rm-ANOVA model for the mean group response. Thick lines are the predicted mean response per group, thin lines are the random effects for each subject and points represent the original raw data."/>
            <wp:cNvGraphicFramePr/>
            <a:graphic xmlns:a="http://schemas.openxmlformats.org/drawingml/2006/main">
              <a:graphicData uri="http://schemas.openxmlformats.org/drawingml/2006/picture">
                <pic:pic xmlns:pic="http://schemas.openxmlformats.org/drawingml/2006/picture">
                  <pic:nvPicPr>
                    <pic:cNvPr id="0" name="Picture" descr="Manuscript_AM_v2_files/figure-docx/linear-models-1.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14:paraId="3093F65B" w14:textId="77777777" w:rsidR="00F510EF" w:rsidRDefault="00FC2A65">
      <w:pPr>
        <w:pStyle w:val="ImageCaption"/>
      </w:pPr>
      <w:commentRangeStart w:id="36"/>
      <w:r>
        <w:t xml:space="preserve">Figure 2.1: </w:t>
      </w:r>
      <w:r>
        <w:rPr>
          <w:b/>
        </w:rPr>
        <w:t xml:space="preserve">Simulated linear responses </w:t>
      </w:r>
      <w:commentRangeEnd w:id="36"/>
      <w:r w:rsidR="003C2B16">
        <w:rPr>
          <w:rStyle w:val="CommentReference"/>
          <w:i w:val="0"/>
        </w:rPr>
        <w:commentReference w:id="36"/>
      </w:r>
      <w:r>
        <w:rPr>
          <w:b/>
        </w:rPr>
        <w:t>fro</w:t>
      </w:r>
      <w:r>
        <w:rPr>
          <w:b/>
        </w:rPr>
        <w:t xml:space="preserve">m two groups with correlated (top row) or independent (bottom row) errors using </w:t>
      </w:r>
      <w:proofErr w:type="gramStart"/>
      <w:r>
        <w:rPr>
          <w:b/>
        </w:rPr>
        <w:t>a</w:t>
      </w:r>
      <w:proofErr w:type="gramEnd"/>
      <w:r>
        <w:rPr>
          <w:b/>
        </w:rPr>
        <w:t xml:space="preserve"> rm-ANOVA model. A,E:Simulated data with known mean response (lines) and individual responses (points) showing the dispersion of the data. B,F: Generated errors showing the di</w:t>
      </w:r>
      <w:r>
        <w:rPr>
          <w:b/>
        </w:rPr>
        <w:t>fference in the behavior of correlated and independent errors. C,G: Simulated known response per group (thick lines) with individual trajectories (thin lines), note that subjects with observations in the area above the mean response tend to stay in that re</w:t>
      </w:r>
      <w:r>
        <w:rPr>
          <w:b/>
        </w:rPr>
        <w:t>gion through the timeline. D,H: Estimations from the rm-ANOVA model for the mean group response. Thick lines are the predicted mean response per group, thin lines are the random effects for each subject and points represent the original raw data.</w:t>
      </w:r>
    </w:p>
    <w:p w14:paraId="375ED368" w14:textId="77777777" w:rsidR="00F510EF" w:rsidRDefault="00FC2A65">
      <w:pPr>
        <w:pStyle w:val="BodyText"/>
      </w:pPr>
      <w:r>
        <w:t>In Figure</w:t>
      </w:r>
      <w:r>
        <w:t xml:space="preserve"> 2.1 panels C and G show a visual interpretation of “correlation” in the responses: In panel C, subjects that have a value either above or below the mean group response are more likely to have other observations that follow the same trajectory, thereby dem</w:t>
      </w:r>
      <w:r>
        <w:t>onstrating correlation in the response. In panel G,because the errors are independent, there is no expectation that responses are likely to follow a trend. It is clear from 2.1 fit produced by the rm-ANOVA model is good as the predictions for the mean resp</w:t>
      </w:r>
      <w:r>
        <w:t>onse are reasonably close to the “truth” of the simulated data.In particular,</w:t>
      </w:r>
    </w:p>
    <w:p w14:paraId="4BE10829" w14:textId="77777777" w:rsidR="00F510EF" w:rsidRDefault="00FC2A65">
      <w:pPr>
        <w:pStyle w:val="BodyText"/>
      </w:pPr>
      <w:r>
        <w:lastRenderedPageBreak/>
        <w:t>However, consider the case when the data follows a non-linear trend, such as the simulated data in Figure 2.2. Here, the mean response per group was simulated using a</w:t>
      </w:r>
      <w:commentRangeStart w:id="37"/>
      <w:r>
        <w:t xml:space="preserve"> quadratic </w:t>
      </w:r>
      <w:commentRangeEnd w:id="37"/>
      <w:r w:rsidR="003C2B16">
        <w:rPr>
          <w:rStyle w:val="CommentReference"/>
        </w:rPr>
        <w:commentReference w:id="37"/>
      </w:r>
      <w:r>
        <w:t>f</w:t>
      </w:r>
      <w:r>
        <w:t xml:space="preserve">unction and errors, individual responses and the rm-ANOVA model were produced in the same manner as </w:t>
      </w:r>
      <w:proofErr w:type="gramStart"/>
      <w:r>
        <w:t>2.1 .</w:t>
      </w:r>
      <w:proofErr w:type="gramEnd"/>
      <w:r>
        <w:t xml:space="preserve"> The figure shows that changes in each group occur through the timeline, and that the mean value is the same as the initial value by the fifth time poi</w:t>
      </w:r>
      <w:r>
        <w:t>nt. Fitting an rm-ANOVA model (2.1) to this data produces the fit that appears in panels D and H in Figure 2.2.</w:t>
      </w:r>
    </w:p>
    <w:p w14:paraId="1302DC66" w14:textId="77777777" w:rsidR="00F510EF" w:rsidRDefault="00FC2A65">
      <w:pPr>
        <w:pStyle w:val="CaptionedFigure"/>
      </w:pPr>
      <w:r>
        <w:rPr>
          <w:noProof/>
        </w:rPr>
        <w:drawing>
          <wp:inline distT="0" distB="0" distL="0" distR="0" wp14:anchorId="175B0BBD" wp14:editId="1ADE0F41">
            <wp:extent cx="5334000" cy="4000500"/>
            <wp:effectExtent l="0" t="0" r="0" b="0"/>
            <wp:docPr id="2" name="Picture" descr="Figure 2.2: Simulated quadratic responses from two groups with a rm-ANOVA model fitted. A,E:Simulated data with known mean response (lines) and individual responses (points) showing the dispersion of the data. B,F: Generated errors showing the difference in the behavior of correlated and independent errors. C,G: Simulated known response per group (thick lines) with individual trajectories (thin lines), note that subjects with observations in the area above the mean response tend to stay in that region through the timeline. D,H: Estimations from the rm-ANOVA model for the mean group response. Thick lines are the predicted mean response per group, thin lines are the random effects for each subject and points represent the original raw data."/>
            <wp:cNvGraphicFramePr/>
            <a:graphic xmlns:a="http://schemas.openxmlformats.org/drawingml/2006/main">
              <a:graphicData uri="http://schemas.openxmlformats.org/drawingml/2006/picture">
                <pic:pic xmlns:pic="http://schemas.openxmlformats.org/drawingml/2006/picture">
                  <pic:nvPicPr>
                    <pic:cNvPr id="0" name="Picture" descr="Manuscript_AM_v2_files/figure-docx/quadratic-response-1.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14:paraId="6FCDDDD0" w14:textId="77777777" w:rsidR="00F510EF" w:rsidRDefault="00FC2A65">
      <w:pPr>
        <w:pStyle w:val="ImageCaption"/>
      </w:pPr>
      <w:r>
        <w:t xml:space="preserve">Figure 2.2: </w:t>
      </w:r>
      <w:r>
        <w:rPr>
          <w:b/>
        </w:rPr>
        <w:t>Simulated quadratic responses from two groups with a rm-ANOVA model fitted. A,E:Simulated data with known mean response (lines) and individual responses (points) showing the dispersion of the data. B,F: Generated errors showing the difference in the behavi</w:t>
      </w:r>
      <w:r>
        <w:rPr>
          <w:b/>
        </w:rPr>
        <w:t>or of correlated and independent errors. C,G: Simulated known response per group (thick lines) with individual trajectories (thin lines), note that subjects with observations in the area above the mean response tend to stay in that region through the timel</w:t>
      </w:r>
      <w:r>
        <w:rPr>
          <w:b/>
        </w:rPr>
        <w:t>ine. D,H: Estimations from the rm-ANOVA model for the mean group response. Thick lines are the predicted mean response per group, thin lines are the random effects for each subject and points represent the original raw data.</w:t>
      </w:r>
    </w:p>
    <w:p w14:paraId="47C36D92" w14:textId="77777777" w:rsidR="00F510EF" w:rsidRDefault="00FC2A65">
      <w:pPr>
        <w:pStyle w:val="BodyText"/>
      </w:pPr>
      <w:r>
        <w:t>In this case, in Figure 2.2, pa</w:t>
      </w:r>
      <w:r>
        <w:t>nel A shows that both groups start with the same mean value at the first time point. This is intentional, as this is the expected behavior in a fold change analysis of a physiological quantity (such as tumor response to chemotherapy). Therefore, the idea b</w:t>
      </w:r>
      <w:r>
        <w:t xml:space="preserve">ehind 2.2 is to mimic a non-linear behavior from two groups that follow the inverse trajectory. A comparison of the predictions of the rm-ANOVA model to the the </w:t>
      </w:r>
      <w:r>
        <w:lastRenderedPageBreak/>
        <w:t>simulated data (2.2, panels D and H) indicates that the model is not capturing the changes with</w:t>
      </w:r>
      <w:r>
        <w:t>in each group in a good way. Specifically, note that in Figure 2.2 the predictions of the rm-ANOVA model (panels D and H) show that the change (increase for Treatment 1 or decrease for Treatment 2) in the response through time points 2 and 4 is not being c</w:t>
      </w:r>
      <w:r>
        <w:t xml:space="preserve">aptured by the model. </w:t>
      </w:r>
      <w:commentRangeStart w:id="38"/>
      <w:r>
        <w:t>If such change has important physiological implications</w:t>
      </w:r>
      <w:proofErr w:type="gramStart"/>
      <w:r>
        <w:t>,the</w:t>
      </w:r>
      <w:proofErr w:type="gramEnd"/>
      <w:r>
        <w:t xml:space="preserve"> rm-ANOVA model omits it from the predictions, potentially limiting valuable inferences from the data.</w:t>
      </w:r>
      <w:commentRangeEnd w:id="38"/>
      <w:r w:rsidR="003C2B16">
        <w:rPr>
          <w:rStyle w:val="CommentReference"/>
        </w:rPr>
        <w:commentReference w:id="38"/>
      </w:r>
    </w:p>
    <w:p w14:paraId="2F4F615E" w14:textId="77777777" w:rsidR="00F510EF" w:rsidRDefault="00FC2A65">
      <w:pPr>
        <w:pStyle w:val="Heading2"/>
      </w:pPr>
      <w:bookmarkStart w:id="39" w:name="covariance-in-rm-anova-and-lmems"/>
      <w:r>
        <w:t>2.3</w:t>
      </w:r>
      <w:r>
        <w:tab/>
        <w:t>Covariance in rm-ANOVA and LMEMs</w:t>
      </w:r>
      <w:bookmarkEnd w:id="39"/>
    </w:p>
    <w:p w14:paraId="13571922" w14:textId="77777777" w:rsidR="00F510EF" w:rsidRDefault="00FC2A65">
      <w:pPr>
        <w:pStyle w:val="FirstParagraph"/>
      </w:pPr>
      <w:r>
        <w:t>In a longitudinal study there is an</w:t>
      </w:r>
      <w:r>
        <w:t xml:space="preserve"> expected </w:t>
      </w:r>
      <w:r>
        <w:rPr>
          <w:i/>
        </w:rPr>
        <w:t>covariance</w:t>
      </w:r>
      <w:r>
        <w:t xml:space="preserve"> between repeated measurements on the same subject, and because repeated measures occur in the subjects within each group, there is a </w:t>
      </w:r>
      <w:r>
        <w:rPr>
          <w:i/>
        </w:rPr>
        <w:t>covariance</w:t>
      </w:r>
      <w:r>
        <w:t xml:space="preserve"> between measurements at each time point within each group. The </w:t>
      </w:r>
      <w:r>
        <w:rPr>
          <w:i/>
        </w:rPr>
        <w:t>covariance matrix</w:t>
      </w:r>
      <w:r>
        <w:t xml:space="preserve"> (also know</w:t>
      </w:r>
      <w:r>
        <w:t>n as the variance-covariance matrix) is a matrix that captures the variation between and within subjects in a longitudinal study[36] (For an in-depth analysis of the covariance matrix see [37,38]).</w:t>
      </w:r>
    </w:p>
    <w:p w14:paraId="0F6BF9DB" w14:textId="77777777" w:rsidR="00F510EF" w:rsidRDefault="00FC2A65">
      <w:pPr>
        <w:pStyle w:val="BodyText"/>
      </w:pPr>
      <w:r>
        <w:t>In the case of an rm-ANOVA analysis, it is typically assum</w:t>
      </w:r>
      <w:r>
        <w:t xml:space="preserve">ed that the covariance matrix has a specific construction known as </w:t>
      </w:r>
      <w:r>
        <w:rPr>
          <w:i/>
        </w:rPr>
        <w:t>compound symmetry</w:t>
      </w:r>
      <w:r>
        <w:t xml:space="preserve"> (also known as “sphericity” or “circularity”). Under this assumption, the between-subject variance and within-subject correlation are constant across time [38–40]. However</w:t>
      </w:r>
      <w:r>
        <w:t>, it has been shown that this condition is frequently not justified because the correlation between measurements tends to change over time [41]; and it is higher between consecutive measurements [12,14]. Although corrections can be made (such as Huyhn-Feld</w:t>
      </w:r>
      <w:r>
        <w:t xml:space="preserve">t or Greenhouse-Geisser)[40,42] the effectiveness of each correction is limited because it depends on the size of the sample,the number of repeated measurements[34], and they are not robust if the group sizes are unbalanced [43]. </w:t>
      </w:r>
      <w:commentRangeStart w:id="40"/>
      <w:r>
        <w:t>Because biomedical longitu</w:t>
      </w:r>
      <w:r>
        <w:t>dinal studies are often limited in sample size and can have an imbalanced design, the corrections required to use an rm-ANOVA model may not be able to provide a reasonable adjustment that makes the model valid.</w:t>
      </w:r>
      <w:commentRangeEnd w:id="40"/>
      <w:r w:rsidR="003C2B16">
        <w:rPr>
          <w:rStyle w:val="CommentReference"/>
        </w:rPr>
        <w:commentReference w:id="40"/>
      </w:r>
    </w:p>
    <w:p w14:paraId="3C5D0B7E" w14:textId="77777777" w:rsidR="00F510EF" w:rsidRDefault="00FC2A65">
      <w:pPr>
        <w:pStyle w:val="BodyText"/>
      </w:pPr>
      <w:r>
        <w:t xml:space="preserve">In the case of LMEMs, one key advantage over </w:t>
      </w:r>
      <w:r>
        <w:t>rm-ANOVA is that they allow different structures for the variance-covariance matrix including exponential, autoregressive of order 1, rational quadratic and others [22]. Nevertheless, the analysis required to determine an appropriate variance-covariance st</w:t>
      </w:r>
      <w:r>
        <w:t>ructure for the data can be a long process by itself. Overall, the spherical assumption for rm-ANOVA may not capture the natural variations of the correlation in the data, and can bias the inferences from the analysis.</w:t>
      </w:r>
    </w:p>
    <w:p w14:paraId="588EBECF" w14:textId="77777777" w:rsidR="00F510EF" w:rsidRDefault="00FC2A65">
      <w:pPr>
        <w:pStyle w:val="Heading2"/>
      </w:pPr>
      <w:bookmarkStart w:id="41" w:name="missing-observations"/>
      <w:r>
        <w:t>2.4</w:t>
      </w:r>
      <w:r>
        <w:tab/>
        <w:t>Missing observations</w:t>
      </w:r>
      <w:bookmarkEnd w:id="41"/>
    </w:p>
    <w:p w14:paraId="773AE376" w14:textId="77777777" w:rsidR="00F510EF" w:rsidRDefault="00FC2A65">
      <w:pPr>
        <w:pStyle w:val="FirstParagraph"/>
      </w:pPr>
      <w:r>
        <w:t>Missing obse</w:t>
      </w:r>
      <w:r>
        <w:t>rvations are an issue that arises frequently in longitudinal studies. In biomedical research, this situation can be caused by reasons beyond the control of the investigator [44]. Dropout from patients and attrition or injury in animals are among the reason</w:t>
      </w:r>
      <w:r>
        <w:t xml:space="preserve">s for missing observations. Statistically, missing information can be classified as </w:t>
      </w:r>
      <w:r>
        <w:rPr>
          <w:i/>
        </w:rPr>
        <w:t>missing at random</w:t>
      </w:r>
      <w:r>
        <w:t xml:space="preserve"> (MAR), </w:t>
      </w:r>
      <w:r>
        <w:rPr>
          <w:i/>
        </w:rPr>
        <w:t>missing completely at random</w:t>
      </w:r>
      <w:r>
        <w:t xml:space="preserve"> (MCAR), and </w:t>
      </w:r>
      <w:r>
        <w:rPr>
          <w:i/>
        </w:rPr>
        <w:t>missing not at random</w:t>
      </w:r>
      <w:r>
        <w:t xml:space="preserve"> (MNAR) [38]. In a MAR scenario, the pattern of the missing information is related to</w:t>
      </w:r>
      <w:r>
        <w:t xml:space="preserve"> some variable in the data, but it is not related to the variable of interest [45]. If the data are MCAR, this means that the </w:t>
      </w:r>
      <w:commentRangeStart w:id="42"/>
      <w:proofErr w:type="spellStart"/>
      <w:r>
        <w:t>missigness</w:t>
      </w:r>
      <w:proofErr w:type="spellEnd"/>
      <w:r>
        <w:t xml:space="preserve"> </w:t>
      </w:r>
      <w:commentRangeEnd w:id="42"/>
      <w:r w:rsidR="003C2B16">
        <w:rPr>
          <w:rStyle w:val="CommentReference"/>
        </w:rPr>
        <w:commentReference w:id="42"/>
      </w:r>
      <w:r>
        <w:t xml:space="preserve">is completely unrelated to the collected information </w:t>
      </w:r>
      <w:r>
        <w:lastRenderedPageBreak/>
        <w:t xml:space="preserve">[46], and in the case of MNAR the missing values are dependent on </w:t>
      </w:r>
      <w:r>
        <w:t>their value. An rm-ANOVA model assumes complete observations for all subjects, and therefore subjects with one or more missing observations are excluded from the analysis. This is inconvenient because the remaining subjects might not accurately represent t</w:t>
      </w:r>
      <w:r>
        <w:t>he population, and statistical power is affected by this reduction in sample size [47].</w:t>
      </w:r>
    </w:p>
    <w:p w14:paraId="29352506" w14:textId="77777777" w:rsidR="00F510EF" w:rsidRDefault="00FC2A65">
      <w:pPr>
        <w:pStyle w:val="BodyText"/>
      </w:pPr>
      <w:r>
        <w:t>In the case of LMEMs, inferences from the model are valid when missing observations in the data exist that are MAR or MCAR [37]. For example, if attrition occurs in all</w:t>
      </w:r>
      <w:r>
        <w:t xml:space="preserve"> mice that had lower weights at the beginning of a chemotherapy response study, the missing data can be considered MAR because the missigness is unrelated to other variables of interest.</w:t>
      </w:r>
    </w:p>
    <w:p w14:paraId="76DA1418" w14:textId="77777777" w:rsidR="00F510EF" w:rsidRDefault="00FC2A65">
      <w:pPr>
        <w:pStyle w:val="BodyText"/>
      </w:pPr>
      <w:r>
        <w:t>This section has presented the assumptions for analyzing longitudinal</w:t>
      </w:r>
      <w:r>
        <w:t xml:space="preserve"> data using rm-ANOVA and LMEMs and compared their differences regarding missing data and modeling the covariance matrix. Of notice, LMEMs offer a more robust and flexible approach than rm-ANOVA and if the data follows a linear trend, they provide an excell</w:t>
      </w:r>
      <w:r>
        <w:t>ent choice to derive inferences from a repeated measures study. However, when the data presents high a non-linear behavior, LMEMs fail to capture the non-linear trend of the data. To analyze longitudinal non-linear data, we present generalized additive mod</w:t>
      </w:r>
      <w:r>
        <w:t>els (GAMs) as an alternative in the following section.</w:t>
      </w:r>
    </w:p>
    <w:p w14:paraId="2741D069" w14:textId="77777777" w:rsidR="00F510EF" w:rsidRDefault="00FC2A65">
      <w:pPr>
        <w:pStyle w:val="Heading1"/>
      </w:pPr>
      <w:bookmarkStart w:id="43" w:name="X78135b367235f001bfaae3e8560050e607c1c9d"/>
      <w:r>
        <w:t>3</w:t>
      </w:r>
      <w:r>
        <w:tab/>
        <w:t>GAMs as a special case of Generalized Linear Models</w:t>
      </w:r>
      <w:bookmarkEnd w:id="43"/>
    </w:p>
    <w:p w14:paraId="22E51101" w14:textId="77777777" w:rsidR="00F510EF" w:rsidRDefault="00FC2A65">
      <w:pPr>
        <w:pStyle w:val="Heading2"/>
      </w:pPr>
      <w:bookmarkStart w:id="44" w:name="gams-and-basis-functions"/>
      <w:r>
        <w:t>3.1</w:t>
      </w:r>
      <w:r>
        <w:tab/>
        <w:t>GAMs and Basis Functions</w:t>
      </w:r>
      <w:bookmarkEnd w:id="44"/>
    </w:p>
    <w:p w14:paraId="48CA2A6E" w14:textId="77777777" w:rsidR="00F510EF" w:rsidRDefault="00FC2A65">
      <w:pPr>
        <w:pStyle w:val="FirstParagraph"/>
      </w:pPr>
      <w:r>
        <w:t>A GAM is regression-based method to estimate trends[28], can be considered a broader class of which the Generalized Li</w:t>
      </w:r>
      <w:r>
        <w:t>near Model (GLM) is a special case. a framework that allows for response distributions that do not follow a normal distribution [31,48]. A GAM model can be represented as:</w:t>
      </w:r>
    </w:p>
    <w:p w14:paraId="0ECA9A5A" w14:textId="77777777" w:rsidR="00F510EF" w:rsidRDefault="00FC2A65">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r>
            <w:rPr>
              <w:rFonts w:ascii="Cambria Math" w:hAnsi="Cambria Math"/>
            </w:rPr>
            <m:t>  </m:t>
          </m:r>
          <m:r>
            <w:rPr>
              <w:rFonts w:ascii="Cambria Math" w:hAnsi="Cambria Math"/>
            </w:rPr>
            <m:t>(3.1)</m:t>
          </m:r>
        </m:oMath>
      </m:oMathPara>
    </w:p>
    <w:p w14:paraId="0D9020C0" w14:textId="77777777" w:rsidR="00F510EF" w:rsidRDefault="00FC2A65">
      <w:pPr>
        <w:pStyle w:val="FirstParagraph"/>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ijt</m:t>
            </m:r>
          </m:sub>
        </m:sSub>
      </m:oMath>
      <w:r>
        <w:t xml:space="preserve"> is the response at time </w:t>
      </w:r>
      <m:oMath>
        <m:r>
          <w:rPr>
            <w:rFonts w:ascii="Cambria Math" w:hAnsi="Cambria Math"/>
          </w:rPr>
          <m:t>t</m:t>
        </m:r>
      </m:oMath>
      <w:r>
        <w:t xml:space="preserve"> of subject $i $in group </w:t>
      </w:r>
      <m:oMath>
        <m:r>
          <w:rPr>
            <w:rFonts w:ascii="Cambria Math" w:hAnsi="Cambria Math"/>
          </w:rPr>
          <m:t>j</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expected value at time 0, the change of </w:t>
      </w:r>
      <m:oMath>
        <m:sSub>
          <m:sSubPr>
            <m:ctrlPr>
              <w:rPr>
                <w:rFonts w:ascii="Cambria Math" w:hAnsi="Cambria Math"/>
              </w:rPr>
            </m:ctrlPr>
          </m:sSubPr>
          <m:e>
            <m:r>
              <w:rPr>
                <w:rFonts w:ascii="Cambria Math" w:hAnsi="Cambria Math"/>
              </w:rPr>
              <m:t>y</m:t>
            </m:r>
          </m:e>
          <m:sub>
            <m:r>
              <w:rPr>
                <w:rFonts w:ascii="Cambria Math" w:hAnsi="Cambria Math"/>
              </w:rPr>
              <m:t>ijt</m:t>
            </m:r>
          </m:sub>
        </m:sSub>
      </m:oMath>
      <w:r>
        <w:t xml:space="preserve"> over time is represented by the function </w:t>
      </w:r>
      <m:oMath>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oMath>
      <w:r>
        <w:t xml:space="preserve"> and </w:t>
      </w:r>
      <m:oMath>
        <m:sSub>
          <m:sSubPr>
            <m:ctrlPr>
              <w:rPr>
                <w:rFonts w:ascii="Cambria Math" w:hAnsi="Cambria Math"/>
              </w:rPr>
            </m:ctrlPr>
          </m:sSubPr>
          <m:e>
            <m:r>
              <w:rPr>
                <w:rFonts w:ascii="Cambria Math" w:hAnsi="Cambria Math"/>
              </w:rPr>
              <m:t>ε</m:t>
            </m:r>
          </m:e>
          <m:sub>
            <m:r>
              <w:rPr>
                <w:rFonts w:ascii="Cambria Math" w:hAnsi="Cambria Math"/>
              </w:rPr>
              <m:t>ijt</m:t>
            </m:r>
          </m:sub>
        </m:sSub>
      </m:oMath>
      <w:r>
        <w:t xml:space="preserve"> represents the residuals.</w:t>
      </w:r>
    </w:p>
    <w:p w14:paraId="6D45261C" w14:textId="77777777" w:rsidR="00F510EF" w:rsidRDefault="00FC2A65">
      <w:pPr>
        <w:pStyle w:val="BodyText"/>
      </w:pPr>
      <w:r>
        <w:t xml:space="preserve">In contrast to rm-ANOVA or LMEMs, GAMs use </w:t>
      </w:r>
      <w:r>
        <w:rPr>
          <w:i/>
        </w:rPr>
        <w:t>smooth functions</w:t>
      </w:r>
      <w:r>
        <w:t xml:space="preserve"> to model the </w:t>
      </w:r>
      <w:r>
        <w:t xml:space="preserve">relationship between the covariates and the response. This approach is more advantageous as it does not restrict the model to a linear relationship. One possible function for </w:t>
      </w:r>
      <m:oMath>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oMath>
      <w:r>
        <w:t xml:space="preserve"> that allows for non-linear responses is a polynomial, but a major l</w:t>
      </w:r>
      <w:r>
        <w:t xml:space="preserve">imitation is that they create a “global” fit as they assume that the same relationship exists everywhere, which can cause problems with the fit [30]. In particular, as </w:t>
      </w:r>
      <m:oMath>
        <m:r>
          <w:rPr>
            <w:rFonts w:ascii="Cambria Math" w:hAnsi="Cambria Math"/>
          </w:rPr>
          <m:t>t</m:t>
        </m:r>
      </m:oMath>
      <w:r>
        <w:t xml:space="preserve"> goes to </w:t>
      </w:r>
      <m:oMath>
        <m:r>
          <w:rPr>
            <w:rFonts w:ascii="Cambria Math" w:hAnsi="Cambria Math"/>
          </w:rPr>
          <m:t>±∞</m:t>
        </m:r>
      </m:oMath>
      <w:r>
        <w:t xml:space="preserve">, </w:t>
      </w:r>
      <m:oMath>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oMath>
      <w:r>
        <w:t xml:space="preserve"> goes to </w:t>
      </w:r>
      <m:oMath>
        <m:r>
          <w:rPr>
            <w:rFonts w:ascii="Cambria Math" w:hAnsi="Cambria Math"/>
          </w:rPr>
          <m:t>±∞</m:t>
        </m:r>
      </m:oMath>
      <w:r>
        <w:t xml:space="preserve"> which is almost always unrealistic, and causes b</w:t>
      </w:r>
      <w:r>
        <w:t>ias at the endpoints of the time period.</w:t>
      </w:r>
    </w:p>
    <w:p w14:paraId="10D40180" w14:textId="77777777" w:rsidR="00F510EF" w:rsidRDefault="00FC2A65">
      <w:pPr>
        <w:pStyle w:val="BodyText"/>
      </w:pPr>
      <w:r>
        <w:t xml:space="preserve">The model specification for GAMs requires that the </w:t>
      </w:r>
      <w:r>
        <w:rPr>
          <w:i/>
        </w:rPr>
        <w:t>smooth functions</w:t>
      </w:r>
      <w:r>
        <w:t xml:space="preserve"> are represented in a parametric way that can be fit within the GLM framework, and this step is achieved by using </w:t>
      </w:r>
      <w:r>
        <w:rPr>
          <w:i/>
        </w:rPr>
        <w:t>basis functions</w:t>
      </w:r>
      <w:r>
        <w:t xml:space="preserve"> to represent them.</w:t>
      </w:r>
      <w:r>
        <w:t xml:space="preserve"> A </w:t>
      </w:r>
      <w:r>
        <w:rPr>
          <w:i/>
        </w:rPr>
        <w:t>basis</w:t>
      </w:r>
      <w:r>
        <w:t xml:space="preserve"> is a set of functions that capture the space </w:t>
      </w:r>
      <w:r>
        <w:lastRenderedPageBreak/>
        <w:t xml:space="preserve">where the smooths that approximate </w:t>
      </w:r>
      <m:oMath>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oMath>
      <w:r>
        <w:t xml:space="preserve"> exist [28]. For the linear model in Equation (2.1), the basis coefficients are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and the basis vectors are </w:t>
      </w:r>
      <m:oMath>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oMath>
      <w:r>
        <w:t xml:space="preserve">, </w:t>
      </w:r>
      <m:oMath>
        <m:r>
          <w:rPr>
            <w:rFonts w:ascii="Cambria Math" w:hAnsi="Cambria Math"/>
          </w:rPr>
          <m:t>treatmen</m:t>
        </m:r>
        <m:sSub>
          <m:sSubPr>
            <m:ctrlPr>
              <w:rPr>
                <w:rFonts w:ascii="Cambria Math" w:hAnsi="Cambria Math"/>
              </w:rPr>
            </m:ctrlPr>
          </m:sSubPr>
          <m:e>
            <m:r>
              <w:rPr>
                <w:rFonts w:ascii="Cambria Math" w:hAnsi="Cambria Math"/>
              </w:rPr>
              <m:t>t</m:t>
            </m:r>
          </m:e>
          <m:sub>
            <m:r>
              <w:rPr>
                <w:rFonts w:ascii="Cambria Math" w:hAnsi="Cambria Math"/>
              </w:rPr>
              <m:t>j</m:t>
            </m:r>
          </m:sub>
        </m:sSub>
      </m:oMath>
      <w:r>
        <w:t xml:space="preserve"> and </w:t>
      </w:r>
      <m:oMath>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r>
          <w:rPr>
            <w:rFonts w:ascii="Cambria Math" w:hAnsi="Cambria Math"/>
          </w:rPr>
          <m:t>treatmen</m:t>
        </m:r>
        <m:sSub>
          <m:sSubPr>
            <m:ctrlPr>
              <w:rPr>
                <w:rFonts w:ascii="Cambria Math" w:hAnsi="Cambria Math"/>
              </w:rPr>
            </m:ctrlPr>
          </m:sSubPr>
          <m:e>
            <m:r>
              <w:rPr>
                <w:rFonts w:ascii="Cambria Math" w:hAnsi="Cambria Math"/>
              </w:rPr>
              <m:t>t</m:t>
            </m:r>
          </m:e>
          <m:sub>
            <m:r>
              <w:rPr>
                <w:rFonts w:ascii="Cambria Math" w:hAnsi="Cambria Math"/>
              </w:rPr>
              <m:t>j</m:t>
            </m:r>
          </m:sub>
        </m:sSub>
      </m:oMath>
      <w:r>
        <w:t>. The basis function then, is the combination of basis coefficients and basis vectors that map the possible relationship between the covariates and the response [49], which in the case of Equation (2.1) is restricted t</w:t>
      </w:r>
      <w:r>
        <w:t xml:space="preserve">o a linear family of functions. In the case of Equation (3.1), the basis function is </w:t>
      </w:r>
      <m:oMath>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oMath>
      <w:r>
        <w:t>, which means that the model allows relationships beyond linear for the covariates.</w:t>
      </w:r>
    </w:p>
    <w:p w14:paraId="304A52C2" w14:textId="77777777" w:rsidR="00F510EF" w:rsidRDefault="00FC2A65">
      <w:pPr>
        <w:pStyle w:val="BodyText"/>
      </w:pPr>
      <w:r>
        <w:t xml:space="preserve">In GAMs the </w:t>
      </w:r>
      <w:r>
        <w:rPr>
          <w:i/>
        </w:rPr>
        <w:t>basis functions</w:t>
      </w:r>
      <w:r>
        <w:t xml:space="preserve"> are represented over the range of the covariat</w:t>
      </w:r>
      <w:r>
        <w:t xml:space="preserve">es and are typically evenly spaced in </w:t>
      </w:r>
      <w:r>
        <w:rPr>
          <w:i/>
        </w:rPr>
        <w:t>knots</w:t>
      </w:r>
      <w:r>
        <w:t xml:space="preserve">. A commonly used </w:t>
      </w:r>
      <w:r>
        <w:rPr>
          <w:i/>
        </w:rPr>
        <w:t>basis function</w:t>
      </w:r>
      <w:r>
        <w:t xml:space="preserve"> is the cubic spline, which is a smooth curve constructed from </w:t>
      </w:r>
      <w:commentRangeStart w:id="45"/>
      <w:r>
        <w:t xml:space="preserve">cubic polynomials </w:t>
      </w:r>
      <w:commentRangeEnd w:id="45"/>
      <w:r w:rsidR="00604100">
        <w:rPr>
          <w:rStyle w:val="CommentReference"/>
        </w:rPr>
        <w:commentReference w:id="45"/>
      </w:r>
      <w:r>
        <w:t xml:space="preserve">joined together at the knot </w:t>
      </w:r>
      <w:proofErr w:type="gramStart"/>
      <w:r>
        <w:t>locations[</w:t>
      </w:r>
      <w:proofErr w:type="gramEnd"/>
      <w:r>
        <w:t>28,31]. Cubic splines have a long history in solving non-param</w:t>
      </w:r>
      <w:r>
        <w:t>etric statistical problems and are often a default choice to fit GAMs as they are a simple, flexible and powerful option to obtain visual smoothness [50]. Therefore, GAMs overcome the limitation that occurs in LMEMs and rm-ANOVA when the data is non linear</w:t>
      </w:r>
      <w:r>
        <w:t>, such as Figure 2.2.</w:t>
      </w:r>
    </w:p>
    <w:p w14:paraId="2E55AC5A" w14:textId="77777777" w:rsidR="00F510EF" w:rsidRDefault="00FC2A65">
      <w:pPr>
        <w:pStyle w:val="BodyText"/>
      </w:pPr>
      <w:r>
        <w:t>The use of GAMs to analyze biomedical longitudinal data, and the impact of missing observations in the fit of the model will be examined in detail in the following section using simulation.</w:t>
      </w:r>
    </w:p>
    <w:p w14:paraId="27C1C44D" w14:textId="77777777" w:rsidR="00F510EF" w:rsidRDefault="00FC2A65">
      <w:r>
        <w:pict w14:anchorId="53FBEFED">
          <v:rect id="_x0000_i1025" style="width:0;height:1.5pt" o:hralign="center" o:hrstd="t" o:hr="t"/>
        </w:pict>
      </w:r>
    </w:p>
    <w:p w14:paraId="4F947C03" w14:textId="77777777" w:rsidR="00F510EF" w:rsidRDefault="00FC2A65">
      <w:pPr>
        <w:pStyle w:val="Heading1"/>
      </w:pPr>
      <w:bookmarkStart w:id="46" w:name="references"/>
      <w:r>
        <w:t>4</w:t>
      </w:r>
      <w:r>
        <w:tab/>
        <w:t>References</w:t>
      </w:r>
      <w:bookmarkEnd w:id="46"/>
    </w:p>
    <w:p w14:paraId="0E666838" w14:textId="77777777" w:rsidR="00F510EF" w:rsidRDefault="00FC2A65">
      <w:pPr>
        <w:pStyle w:val="Bibliography"/>
      </w:pPr>
      <w:bookmarkStart w:id="47" w:name="ref-sio2016"/>
      <w:bookmarkStart w:id="48" w:name="refs"/>
      <w:r>
        <w:t>[1] T.T. Sio, P.J. Atherton, B.J. Birckhead, D.J. Schwartz, J.A. Sloan, D.K. Seisler, J.A. Martenson, C.L. Loprinzi, P.C. Griffin, R.F. Morton, others, Repeated measures analyses of dermatitis symptom evolution in breast cancer patients receiving radiother</w:t>
      </w:r>
      <w:r>
        <w:t xml:space="preserve">apy in a phase 3 randomized trial of mometasone furoate vs placebo (N06C4 [alliance]), Supportive Care in </w:t>
      </w:r>
      <w:bookmarkStart w:id="49" w:name="_GoBack"/>
      <w:bookmarkEnd w:id="49"/>
      <w:r>
        <w:t>Cancer. 24 (2016) 3847–3855.</w:t>
      </w:r>
    </w:p>
    <w:p w14:paraId="09B8D9C1" w14:textId="77777777" w:rsidR="00F510EF" w:rsidRDefault="00FC2A65">
      <w:pPr>
        <w:pStyle w:val="Bibliography"/>
      </w:pPr>
      <w:bookmarkStart w:id="50" w:name="ref-kamstra2015"/>
      <w:bookmarkEnd w:id="47"/>
      <w:r>
        <w:t xml:space="preserve">[2] J. Kamstra, P. Dijkstra, M. Van Leeuwen, J. Roodenburg, J. Langendijk, Mouth opening in patients irradiated for head </w:t>
      </w:r>
      <w:r>
        <w:t>and neck cancer: A prospective repeated measures study, Oral Oncology. 51 (2015) 548–555.</w:t>
      </w:r>
    </w:p>
    <w:p w14:paraId="13867770" w14:textId="77777777" w:rsidR="00F510EF" w:rsidRDefault="00FC2A65">
      <w:pPr>
        <w:pStyle w:val="Bibliography"/>
      </w:pPr>
      <w:bookmarkStart w:id="51" w:name="ref-roblyer2011"/>
      <w:bookmarkEnd w:id="50"/>
      <w:r>
        <w:t>[3] D. Roblyer, S. Ueda, A. Cerussi, W. Tanamai, A. Durkin, R. Mehta, D. Hsiang, J.A. Butler, C. McLaren, W.-P. Chen, others, Optical imaging of breast cancer oxyhemo</w:t>
      </w:r>
      <w:r>
        <w:t>globin flare correlates with neoadjuvant chemotherapy response one day after starting treatment, Proceedings of the National Academy of Sciences. 108 (2011) 14626–14631.</w:t>
      </w:r>
    </w:p>
    <w:p w14:paraId="28A0D19D" w14:textId="77777777" w:rsidR="00F510EF" w:rsidRDefault="00FC2A65">
      <w:pPr>
        <w:pStyle w:val="Bibliography"/>
      </w:pPr>
      <w:bookmarkStart w:id="52" w:name="ref-tank2020"/>
      <w:bookmarkEnd w:id="51"/>
      <w:r>
        <w:t>[4] A. Tank, H.M. Peterson, V. Pera, S. Tabassum, A. Leproux, T. O’Sullivan, E. Jones,</w:t>
      </w:r>
      <w:r>
        <w:t xml:space="preserve"> H. Cabral, N. Ko, R.S. Mehta, others, Diffuse optical spectroscopic imaging reveals distinct early breast tumor hemodynamic responses to metronomic and maximum tolerated dose regimens, Breast Cancer Research. 22 (2020) 1–10.</w:t>
      </w:r>
    </w:p>
    <w:p w14:paraId="3C964A47" w14:textId="77777777" w:rsidR="00F510EF" w:rsidRDefault="00FC2A65">
      <w:pPr>
        <w:pStyle w:val="Bibliography"/>
      </w:pPr>
      <w:bookmarkStart w:id="53" w:name="ref-pavlov2018"/>
      <w:bookmarkEnd w:id="52"/>
      <w:r>
        <w:t>[5] M.V. Pavlov, T.I. Kalganov</w:t>
      </w:r>
      <w:r>
        <w:t xml:space="preserve">a, Y.S. Lyubimtseva, V.I. Plekhanov, G.Y. Golubyatnikov, O.Y. Ilyinskaya, A.G. Orlova, P.V. Subochev, D.V. Safonov, N.M. Shakhova, others, Multimodal </w:t>
      </w:r>
      <w:r>
        <w:lastRenderedPageBreak/>
        <w:t>approach in assessment of the response of breast cancer to neoadjuvant chemotherapy, Journal of Biomedical</w:t>
      </w:r>
      <w:r>
        <w:t xml:space="preserve"> Optics. 23 (2018) 091410.</w:t>
      </w:r>
    </w:p>
    <w:p w14:paraId="6CAC6241" w14:textId="77777777" w:rsidR="00F510EF" w:rsidRDefault="00FC2A65">
      <w:pPr>
        <w:pStyle w:val="Bibliography"/>
      </w:pPr>
      <w:bookmarkStart w:id="54" w:name="ref-demidov2018"/>
      <w:bookmarkEnd w:id="53"/>
      <w:r>
        <w:t>[6] V. Demidov, A. Maeda, M. Sugita, V. Madge, S. Sadanand, C. Flueraru, I.A. Vitkin, Preclinical longitudinal imaging of tumor microvascular radiobiological response with functional optical coherence tomography, Scientific Repor</w:t>
      </w:r>
      <w:r>
        <w:t>ts. 8 (2018) 1–12.</w:t>
      </w:r>
    </w:p>
    <w:p w14:paraId="2C423700" w14:textId="77777777" w:rsidR="00F510EF" w:rsidRDefault="00FC2A65">
      <w:pPr>
        <w:pStyle w:val="Bibliography"/>
      </w:pPr>
      <w:bookmarkStart w:id="55" w:name="ref-ritter2001"/>
      <w:bookmarkEnd w:id="54"/>
      <w:r>
        <w:t>[7] G. Ritter, L.S. Cohen, C. Williams, E.C. Richards, L.J. Old, S. Welt, Serological analysis of human anti-human antibody responses in colon cancer patients treated with repeated doses of humanized monoclonal antibody a33, Cancer Resea</w:t>
      </w:r>
      <w:r>
        <w:t>rch. 61 (2001) 6851–6859.</w:t>
      </w:r>
    </w:p>
    <w:p w14:paraId="0344B752" w14:textId="77777777" w:rsidR="00F510EF" w:rsidRDefault="00FC2A65">
      <w:pPr>
        <w:pStyle w:val="Bibliography"/>
      </w:pPr>
      <w:bookmarkStart w:id="56" w:name="ref-roth2017"/>
      <w:bookmarkEnd w:id="55"/>
      <w:r>
        <w:t>[8] E.M. Roth, A.C. Goldberg, A.L. Catapano, A. Torri, G.D. Yancopoulos, N. Stahl, A. Brunet, G. Lecorps, H.M. Colhoun, Antidrug antibodies in patients treated with alirocumab, (2017).</w:t>
      </w:r>
    </w:p>
    <w:p w14:paraId="7E3980BA" w14:textId="77777777" w:rsidR="00F510EF" w:rsidRDefault="00FC2A65">
      <w:pPr>
        <w:pStyle w:val="Bibliography"/>
      </w:pPr>
      <w:bookmarkStart w:id="57" w:name="ref-jones2018"/>
      <w:bookmarkEnd w:id="56"/>
      <w:r>
        <w:t>[9] J.D. Jones, H.E. Ramser, A.E. Woessner, K</w:t>
      </w:r>
      <w:r>
        <w:t>.P. Quinn, In vivo multiphoton microscopy detects longitudinal metabolic changes associated with delayed skin wound healing, Communications Biology. 1 (2018) 1–8.</w:t>
      </w:r>
    </w:p>
    <w:p w14:paraId="7F0C6BC3" w14:textId="77777777" w:rsidR="00F510EF" w:rsidRDefault="00FC2A65">
      <w:pPr>
        <w:pStyle w:val="Bibliography"/>
      </w:pPr>
      <w:bookmarkStart w:id="58" w:name="ref-skala2010"/>
      <w:bookmarkEnd w:id="57"/>
      <w:r>
        <w:t>[10] M.C. Skala, A.N. Fontanella, L. Lan, J.A. Izatt, M.W. Dewhirst, Longitudinal optical ima</w:t>
      </w:r>
      <w:r>
        <w:t>ging of tumor metabolism and hemodynamics, Journal of Biomedical Optics. 15 (2010) 011112.</w:t>
      </w:r>
    </w:p>
    <w:p w14:paraId="1A8F02EA" w14:textId="77777777" w:rsidR="00F510EF" w:rsidRDefault="00FC2A65">
      <w:pPr>
        <w:pStyle w:val="Bibliography"/>
      </w:pPr>
      <w:bookmarkStart w:id="59" w:name="ref-wagenmakers2008"/>
      <w:bookmarkEnd w:id="58"/>
      <w:r>
        <w:t>[11] E.-J. Wagenmakers, M. Lee, T. Lodewyckx, G.J. Iverson, Bayesian versus frequentist inference, in: Bayesian Evaluation of Informative Hypotheses, Springer, 2008:</w:t>
      </w:r>
      <w:r>
        <w:t xml:space="preserve"> pp. 181–207.</w:t>
      </w:r>
    </w:p>
    <w:p w14:paraId="7B6F9436" w14:textId="77777777" w:rsidR="00F510EF" w:rsidRDefault="00FC2A65">
      <w:pPr>
        <w:pStyle w:val="Bibliography"/>
      </w:pPr>
      <w:bookmarkStart w:id="60" w:name="ref-gueorguieva2004"/>
      <w:bookmarkEnd w:id="59"/>
      <w:r>
        <w:t>[12] R. Gueorguieva, J.H. Krystal, Move over anova: Progress in analyzing repeated-measures data andits reflection in papers published in the archives of general psychiatry, Archives of General Psychiatry. 61 (2004) 310–317.</w:t>
      </w:r>
    </w:p>
    <w:p w14:paraId="0295C738" w14:textId="77777777" w:rsidR="00F510EF" w:rsidRDefault="00FC2A65">
      <w:pPr>
        <w:pStyle w:val="Bibliography"/>
      </w:pPr>
      <w:bookmarkStart w:id="61" w:name="ref-schober2018"/>
      <w:bookmarkEnd w:id="60"/>
      <w:r>
        <w:t xml:space="preserve">[13] P. Schober, </w:t>
      </w:r>
      <w:r>
        <w:t>T.R. Vetter, Repeated measures designs and analysis of longitudinal data: If at first you do not succeed—try, try again, Anesthesia and Analgesia. 127 (2018) 569.</w:t>
      </w:r>
    </w:p>
    <w:p w14:paraId="47085C87" w14:textId="77777777" w:rsidR="00F510EF" w:rsidRDefault="00FC2A65">
      <w:pPr>
        <w:pStyle w:val="Bibliography"/>
      </w:pPr>
      <w:bookmarkStart w:id="62" w:name="ref-ugrinowitsch2004"/>
      <w:bookmarkEnd w:id="61"/>
      <w:r>
        <w:t>[14] C. Ugrinowitsch, G.W. Fellingham, M.D. Ricard, Limitations of ordinary least squares mod</w:t>
      </w:r>
      <w:r>
        <w:t>els in analyzing repeated measures data, Medicine and Science in Sports and Exercise. 36 (2004) 2144–2148.</w:t>
      </w:r>
    </w:p>
    <w:p w14:paraId="26D26ED4" w14:textId="77777777" w:rsidR="00F510EF" w:rsidRDefault="00FC2A65">
      <w:pPr>
        <w:pStyle w:val="Bibliography"/>
      </w:pPr>
      <w:bookmarkStart w:id="63" w:name="ref-liu2010"/>
      <w:bookmarkEnd w:id="62"/>
      <w:r>
        <w:t>[15] C. Liu, T.P. Cripe, M.-O. Kim, Statistical issues in longitudinal data analysis for treatment efficacy studies in the biomedical sciences, Molec</w:t>
      </w:r>
      <w:r>
        <w:t>ular Therapy. 18 (2010) 1724–1730.</w:t>
      </w:r>
    </w:p>
    <w:p w14:paraId="71F285F1" w14:textId="77777777" w:rsidR="00F510EF" w:rsidRDefault="00FC2A65">
      <w:pPr>
        <w:pStyle w:val="Bibliography"/>
      </w:pPr>
      <w:bookmarkStart w:id="64" w:name="ref-halsey2015"/>
      <w:bookmarkEnd w:id="63"/>
      <w:r>
        <w:t>[16] L.G. Halsey, D. Curran-Everett, S.L. Vowler, G.B. Drummond, The fickle p value generates irreproducible results, Nature Methods. 12 (2015) 179–185.</w:t>
      </w:r>
    </w:p>
    <w:p w14:paraId="000960F8" w14:textId="77777777" w:rsidR="00F510EF" w:rsidRDefault="00FC2A65">
      <w:pPr>
        <w:pStyle w:val="Bibliography"/>
      </w:pPr>
      <w:bookmarkStart w:id="65" w:name="ref-abdi2010"/>
      <w:bookmarkEnd w:id="64"/>
      <w:r>
        <w:t>[17] H. Abdi, Holm’s sequential bonferroni procedure, Encyclopedia o</w:t>
      </w:r>
      <w:r>
        <w:t>f Research Design. 1 (2010) 1–8.</w:t>
      </w:r>
    </w:p>
    <w:p w14:paraId="02D9CBA9" w14:textId="77777777" w:rsidR="00F510EF" w:rsidRDefault="00FC2A65">
      <w:pPr>
        <w:pStyle w:val="Bibliography"/>
      </w:pPr>
      <w:bookmarkStart w:id="66" w:name="ref-nakagawa2004"/>
      <w:bookmarkEnd w:id="65"/>
      <w:r>
        <w:t>[18] S. Nakagawa, A farewell to bonferroni: The problems of low statistical power and publication bias, Behavioral Ecology. 15 (2004) 1044–1045.</w:t>
      </w:r>
    </w:p>
    <w:p w14:paraId="7866C365" w14:textId="77777777" w:rsidR="00F510EF" w:rsidRDefault="00FC2A65">
      <w:pPr>
        <w:pStyle w:val="Bibliography"/>
      </w:pPr>
      <w:bookmarkStart w:id="67" w:name="ref-gelman2012"/>
      <w:bookmarkEnd w:id="66"/>
      <w:r>
        <w:lastRenderedPageBreak/>
        <w:t>[19] A. Gelman, J. Hill, M. Yajima, Why we (usually) don’t have to worry about</w:t>
      </w:r>
      <w:r>
        <w:t xml:space="preserve"> multiple comparisons, Journal of Research on Educational Effectiveness. 5 (2012) 189–211.</w:t>
      </w:r>
    </w:p>
    <w:p w14:paraId="1962FF9C" w14:textId="77777777" w:rsidR="00F510EF" w:rsidRDefault="00FC2A65">
      <w:pPr>
        <w:pStyle w:val="Bibliography"/>
      </w:pPr>
      <w:bookmarkStart w:id="68" w:name="ref-albers2019"/>
      <w:bookmarkEnd w:id="67"/>
      <w:r>
        <w:t>[20] C. Albers, The problem with unadjusted multiple and sequential statistical testing, Nature Communications. 10 (2019) 1–4.</w:t>
      </w:r>
    </w:p>
    <w:p w14:paraId="05F4C623" w14:textId="77777777" w:rsidR="00F510EF" w:rsidRDefault="00FC2A65">
      <w:pPr>
        <w:pStyle w:val="Bibliography"/>
      </w:pPr>
      <w:bookmarkStart w:id="69" w:name="ref-vishwanath2009"/>
      <w:bookmarkEnd w:id="68"/>
      <w:r>
        <w:t>[21] K. Vishwanath, H. Yuan, W.T. Barr</w:t>
      </w:r>
      <w:r>
        <w:t>y, M.W. Dewhirst, N. Ramanujam, Using optical spectroscopy to longitudinally monitor physiological changes within solid tumors, Neoplasia. 11 (2009) 889–900.</w:t>
      </w:r>
    </w:p>
    <w:p w14:paraId="1A61E49D" w14:textId="77777777" w:rsidR="00F510EF" w:rsidRDefault="00FC2A65">
      <w:pPr>
        <w:pStyle w:val="Bibliography"/>
      </w:pPr>
      <w:bookmarkStart w:id="70" w:name="ref-pinheiro2006"/>
      <w:bookmarkEnd w:id="69"/>
      <w:r>
        <w:t>[22] J. Pinheiro, D. Bates, Mixed-effects models in s and s-plus, Springer Science &amp; Business Medi</w:t>
      </w:r>
      <w:r>
        <w:t>a, 2006.</w:t>
      </w:r>
    </w:p>
    <w:p w14:paraId="388C21D8" w14:textId="77777777" w:rsidR="00F510EF" w:rsidRDefault="00FC2A65">
      <w:pPr>
        <w:pStyle w:val="Bibliography"/>
      </w:pPr>
      <w:bookmarkStart w:id="71" w:name="ref-barr2013"/>
      <w:bookmarkEnd w:id="70"/>
      <w:r>
        <w:t>[23] D.J. Barr, R. Levy, C. Scheepers, H.J. Tily, Random effects structure for confirmatory hypothesis testing: Keep it maximal, Journal of Memory and Language. 68 (2013) 255–278.</w:t>
      </w:r>
    </w:p>
    <w:p w14:paraId="72FB27E5" w14:textId="77777777" w:rsidR="00F510EF" w:rsidRDefault="00FC2A65">
      <w:pPr>
        <w:pStyle w:val="Bibliography"/>
      </w:pPr>
      <w:bookmarkStart w:id="72" w:name="ref-dennis2019"/>
      <w:bookmarkEnd w:id="71"/>
      <w:r>
        <w:t>[24] B. Dennis, J.M. Ponciano, M.L. Taper, S.R. Lele, Errors in sta</w:t>
      </w:r>
      <w:r>
        <w:t>tistical inference under model misspecification: Evidence, hypothesis testing, and aic, Frontiers in Ecology and Evolution. 7 (2019) 372.</w:t>
      </w:r>
    </w:p>
    <w:p w14:paraId="28366086" w14:textId="77777777" w:rsidR="00F510EF" w:rsidRDefault="00FC2A65">
      <w:pPr>
        <w:pStyle w:val="Bibliography"/>
      </w:pPr>
      <w:bookmarkStart w:id="73" w:name="ref-wang2019"/>
      <w:bookmarkEnd w:id="72"/>
      <w:r>
        <w:t>[25] B. Wang, Z. Zhou, H. Wang, X.M. Tu, C. Feng, The p-value and model specification in statistics, General Psychiatr</w:t>
      </w:r>
      <w:r>
        <w:t>y. 32 (2019).</w:t>
      </w:r>
    </w:p>
    <w:p w14:paraId="4921B08C" w14:textId="77777777" w:rsidR="00F510EF" w:rsidRDefault="00FC2A65">
      <w:pPr>
        <w:pStyle w:val="Bibliography"/>
      </w:pPr>
      <w:bookmarkStart w:id="74" w:name="ref-rose2012"/>
      <w:bookmarkEnd w:id="73"/>
      <w:r>
        <w:t>[26] N.L. Rose, H. Yang, S.D. Turner, G.L. Simpson, An assessment of the mechanisms for the transfer of lead and mercury from atmospherically contaminated organic soils to lake sediments with particular reference to Scotland, UK, Geochimica e</w:t>
      </w:r>
      <w:r>
        <w:t>t Cosmochimica Acta. 82 (2012) 113–135.</w:t>
      </w:r>
    </w:p>
    <w:p w14:paraId="2C7EC9B8" w14:textId="77777777" w:rsidR="00F510EF" w:rsidRDefault="00FC2A65">
      <w:pPr>
        <w:pStyle w:val="Bibliography"/>
      </w:pPr>
      <w:bookmarkStart w:id="75" w:name="ref-pedersen2019"/>
      <w:bookmarkEnd w:id="74"/>
      <w:r>
        <w:t>[27] E.J. Pedersen, D.L. Miller, G.L. Simpson, N. Ross, Hierarchical generalized additive models in ecology: An introduction with mgcv, PeerJ. 7 (2019) e6876.</w:t>
      </w:r>
    </w:p>
    <w:p w14:paraId="170D700A" w14:textId="77777777" w:rsidR="00F510EF" w:rsidRDefault="00FC2A65">
      <w:pPr>
        <w:pStyle w:val="Bibliography"/>
      </w:pPr>
      <w:bookmarkStart w:id="76" w:name="ref-simpson2018"/>
      <w:bookmarkEnd w:id="75"/>
      <w:r>
        <w:t>[28] G.L. Simpson, Modelling palaeoecological time series</w:t>
      </w:r>
      <w:r>
        <w:t xml:space="preserve"> using generalised additive models, Frontiers in Ecology and Evolution. 6 (2018) 149.</w:t>
      </w:r>
    </w:p>
    <w:p w14:paraId="798FDB17" w14:textId="77777777" w:rsidR="00F510EF" w:rsidRDefault="00FC2A65">
      <w:pPr>
        <w:pStyle w:val="Bibliography"/>
      </w:pPr>
      <w:bookmarkStart w:id="77" w:name="ref-yang2012"/>
      <w:bookmarkEnd w:id="76"/>
      <w:r>
        <w:t>[29] L. Yang, G. Qin, N. Zhao, C. Wang, G. Song, Using a generalized additive model with autoregressive terms to study the effects of daily temperature on mortality, BMC Medical Research Methodology. 12 (2012) 165.</w:t>
      </w:r>
    </w:p>
    <w:p w14:paraId="1ED4E8AF" w14:textId="77777777" w:rsidR="00F510EF" w:rsidRDefault="00FC2A65">
      <w:pPr>
        <w:pStyle w:val="Bibliography"/>
      </w:pPr>
      <w:bookmarkStart w:id="78" w:name="ref-beck1998"/>
      <w:bookmarkEnd w:id="77"/>
      <w:r>
        <w:t>[30] N. Beck, S. Jackman, Beyond linearit</w:t>
      </w:r>
      <w:r>
        <w:t>y by default: Generalized additive models, American Journal of Political Science. (1998) 596–627.</w:t>
      </w:r>
    </w:p>
    <w:p w14:paraId="68EF47A1" w14:textId="77777777" w:rsidR="00F510EF" w:rsidRDefault="00FC2A65">
      <w:pPr>
        <w:pStyle w:val="Bibliography"/>
      </w:pPr>
      <w:bookmarkStart w:id="79" w:name="ref-wood2017"/>
      <w:bookmarkEnd w:id="78"/>
      <w:r>
        <w:t>[31] S.N. Wood, Generalized additive models: An introduction with r, CRC press, 2017.</w:t>
      </w:r>
    </w:p>
    <w:p w14:paraId="3E9BE552" w14:textId="77777777" w:rsidR="00F510EF" w:rsidRDefault="00FC2A65">
      <w:pPr>
        <w:pStyle w:val="Bibliography"/>
      </w:pPr>
      <w:bookmarkStart w:id="80" w:name="ref-r"/>
      <w:bookmarkEnd w:id="79"/>
      <w:r>
        <w:t>[32] R Core Team, R: A language and environment for statistical computin</w:t>
      </w:r>
      <w:r>
        <w:t xml:space="preserve">g, R Foundation for Statistical Computing, Vienna, Austria, 2020. </w:t>
      </w:r>
      <w:hyperlink r:id="rId11">
        <w:r>
          <w:rPr>
            <w:rStyle w:val="Hyperlink"/>
          </w:rPr>
          <w:t>https://www.R-project.org/</w:t>
        </w:r>
      </w:hyperlink>
      <w:r>
        <w:t>.</w:t>
      </w:r>
    </w:p>
    <w:p w14:paraId="7DB961F6" w14:textId="77777777" w:rsidR="00F510EF" w:rsidRDefault="00FC2A65">
      <w:pPr>
        <w:pStyle w:val="Bibliography"/>
      </w:pPr>
      <w:bookmarkStart w:id="81" w:name="ref-wood2016"/>
      <w:bookmarkEnd w:id="80"/>
      <w:r>
        <w:t>[33] S.N. Wood, N., Pya, B. Säfken, Smoothing parameter and model selection for general smooth models (with discussion), Journal of the American Statistical Association. 111 (2016) 1548–1575.</w:t>
      </w:r>
    </w:p>
    <w:p w14:paraId="4BF01F24" w14:textId="77777777" w:rsidR="00F510EF" w:rsidRDefault="00FC2A65">
      <w:pPr>
        <w:pStyle w:val="Bibliography"/>
      </w:pPr>
      <w:bookmarkStart w:id="82" w:name="ref-haverkamp2017"/>
      <w:bookmarkEnd w:id="81"/>
      <w:r>
        <w:lastRenderedPageBreak/>
        <w:t>[34] N. Haverkamp, A. Beauducel, Violation of the sphericity ass</w:t>
      </w:r>
      <w:r>
        <w:t>umption and its effect on type-i error rates in repeated measures anova and multi-level linear models (mlm), Frontiers in Psychology. 8 (2017) 1841.</w:t>
      </w:r>
    </w:p>
    <w:p w14:paraId="55E77CD2" w14:textId="77777777" w:rsidR="00F510EF" w:rsidRDefault="00FC2A65">
      <w:pPr>
        <w:pStyle w:val="Bibliography"/>
      </w:pPr>
      <w:bookmarkStart w:id="83" w:name="ref-nlme"/>
      <w:bookmarkEnd w:id="82"/>
      <w:r>
        <w:t>[35] J. Pinheiro, D. Bates, S. DebRoy, D. Sarkar, R Core Team, nlme: Linear and nonlinear mixed effects mod</w:t>
      </w:r>
      <w:r>
        <w:t xml:space="preserve">els, 2020. </w:t>
      </w:r>
      <w:hyperlink r:id="rId12">
        <w:r>
          <w:rPr>
            <w:rStyle w:val="Hyperlink"/>
          </w:rPr>
          <w:t>https://CRAN.R-project.org/package=nlme</w:t>
        </w:r>
      </w:hyperlink>
      <w:r>
        <w:t>.</w:t>
      </w:r>
    </w:p>
    <w:p w14:paraId="2CAC6ED7" w14:textId="77777777" w:rsidR="00F510EF" w:rsidRDefault="00FC2A65">
      <w:pPr>
        <w:pStyle w:val="Bibliography"/>
      </w:pPr>
      <w:bookmarkStart w:id="84" w:name="ref-wolfinger1996"/>
      <w:bookmarkEnd w:id="83"/>
      <w:r>
        <w:t xml:space="preserve">[36] R.D. Wolfinger, Heterogeneous variance: Covariance structures for repeated measures, Journal of Agricultural, Biological, and Environmental </w:t>
      </w:r>
      <w:r>
        <w:t>Statistics. (1996) 205–230.</w:t>
      </w:r>
    </w:p>
    <w:p w14:paraId="6E24ECD1" w14:textId="77777777" w:rsidR="00F510EF" w:rsidRDefault="00FC2A65">
      <w:pPr>
        <w:pStyle w:val="Bibliography"/>
      </w:pPr>
      <w:bookmarkStart w:id="85" w:name="ref-west2014"/>
      <w:bookmarkEnd w:id="84"/>
      <w:r>
        <w:t>[37] B.T. West, K.B. Welch, A.T. Galecki, Linear mixed models: A practical guide using statistical software, CRC Press, 2014.</w:t>
      </w:r>
    </w:p>
    <w:p w14:paraId="199E0F68" w14:textId="77777777" w:rsidR="00F510EF" w:rsidRDefault="00FC2A65">
      <w:pPr>
        <w:pStyle w:val="Bibliography"/>
      </w:pPr>
      <w:bookmarkStart w:id="86" w:name="ref-weiss2005"/>
      <w:bookmarkEnd w:id="85"/>
      <w:r>
        <w:t>[38] R.E. Weiss, Modeling longitudinal data, Springer Science &amp; Business Media, 2005.</w:t>
      </w:r>
    </w:p>
    <w:p w14:paraId="5FC1B776" w14:textId="77777777" w:rsidR="00F510EF" w:rsidRDefault="00FC2A65">
      <w:pPr>
        <w:pStyle w:val="Bibliography"/>
      </w:pPr>
      <w:bookmarkStart w:id="87" w:name="ref-geisser1958"/>
      <w:bookmarkEnd w:id="86"/>
      <w:r>
        <w:t>[39] S. Geisser,</w:t>
      </w:r>
      <w:r>
        <w:t xml:space="preserve"> S.W. Greenhouse, others, An extension of box’s results on the use of the </w:t>
      </w:r>
      <m:oMath>
        <m:r>
          <w:rPr>
            <w:rFonts w:ascii="Cambria Math" w:hAnsi="Cambria Math"/>
          </w:rPr>
          <m:t>F</m:t>
        </m:r>
      </m:oMath>
      <w:r>
        <w:t xml:space="preserve"> distribution in multivariate analysis, The Annals of Mathematical Statistics. 29 (1958) 885–891.</w:t>
      </w:r>
    </w:p>
    <w:p w14:paraId="25A809ED" w14:textId="77777777" w:rsidR="00F510EF" w:rsidRDefault="00FC2A65">
      <w:pPr>
        <w:pStyle w:val="Bibliography"/>
      </w:pPr>
      <w:bookmarkStart w:id="88" w:name="ref-huynh1976"/>
      <w:bookmarkEnd w:id="87"/>
      <w:r>
        <w:t>[40] H. Huynh, L.S. Feldt, Estimation of the box correction for degrees of freedom</w:t>
      </w:r>
      <w:r>
        <w:t xml:space="preserve"> from sample data in randomized block and split-plot designs, Journal of Educational Statistics. 1 (1976) 69–82.</w:t>
      </w:r>
    </w:p>
    <w:p w14:paraId="3A919DB1" w14:textId="77777777" w:rsidR="00F510EF" w:rsidRDefault="00FC2A65">
      <w:pPr>
        <w:pStyle w:val="Bibliography"/>
      </w:pPr>
      <w:bookmarkStart w:id="89" w:name="ref-maxwell2017"/>
      <w:bookmarkEnd w:id="88"/>
      <w:r>
        <w:t>[41] S.E. Maxwell, H.D. Delaney, K. Kelley, Designing experiments and analyzing data: A model comparison perspective, Routledge, 2017.</w:t>
      </w:r>
    </w:p>
    <w:p w14:paraId="7F5B6BE9" w14:textId="77777777" w:rsidR="00F510EF" w:rsidRDefault="00FC2A65">
      <w:pPr>
        <w:pStyle w:val="Bibliography"/>
      </w:pPr>
      <w:bookmarkStart w:id="90" w:name="ref-greenhouse1959"/>
      <w:bookmarkEnd w:id="89"/>
      <w:r>
        <w:t>[42] S.W</w:t>
      </w:r>
      <w:r>
        <w:t>. Greenhouse, S. Geisser, On methods in the analysis of profile data, Psychometrika. 24 (1959) 95–112.</w:t>
      </w:r>
    </w:p>
    <w:p w14:paraId="7147B6F6" w14:textId="77777777" w:rsidR="00F510EF" w:rsidRDefault="00FC2A65">
      <w:pPr>
        <w:pStyle w:val="Bibliography"/>
      </w:pPr>
      <w:bookmarkStart w:id="91" w:name="ref-keselman2001"/>
      <w:bookmarkEnd w:id="90"/>
      <w:r>
        <w:t>[43] H. Keselman, J. Algina, R.K. Kowalchuk, The analysis of repeated measures designs: A review, British Journal of Mathematical and Statistical Psychol</w:t>
      </w:r>
      <w:r>
        <w:t>ogy. 54 (2001) 1–20.</w:t>
      </w:r>
    </w:p>
    <w:p w14:paraId="6742FC2B" w14:textId="77777777" w:rsidR="00F510EF" w:rsidRDefault="00FC2A65">
      <w:pPr>
        <w:pStyle w:val="Bibliography"/>
      </w:pPr>
      <w:bookmarkStart w:id="92" w:name="ref-molenberghs2004"/>
      <w:bookmarkEnd w:id="91"/>
      <w:r>
        <w:t>[44] G. Molenberghs, H. Thijs, I. Jansen, C. Beunckens, M.G. Kenward, C. Mallinckrodt, R.J. Carroll, Analyzing incomplete longitudinal clinical trial data, Biostatistics. 5 (2004) 445–464.</w:t>
      </w:r>
    </w:p>
    <w:p w14:paraId="0FD0E0C1" w14:textId="77777777" w:rsidR="00F510EF" w:rsidRDefault="00FC2A65">
      <w:pPr>
        <w:pStyle w:val="Bibliography"/>
      </w:pPr>
      <w:bookmarkStart w:id="93" w:name="ref-scheffer2002"/>
      <w:bookmarkEnd w:id="92"/>
      <w:r>
        <w:t>[45] J. Scheffer, Dealing with missing data, (</w:t>
      </w:r>
      <w:r>
        <w:t>2002).</w:t>
      </w:r>
    </w:p>
    <w:p w14:paraId="5B4B0B80" w14:textId="77777777" w:rsidR="00F510EF" w:rsidRDefault="00FC2A65">
      <w:pPr>
        <w:pStyle w:val="Bibliography"/>
      </w:pPr>
      <w:bookmarkStart w:id="94" w:name="ref-potthoff2006"/>
      <w:bookmarkEnd w:id="93"/>
      <w:r>
        <w:t>[46] R.F. Potthoff, G.E. Tudor, K.S. Pieper, V. Hasselblad, Can one assess whether missing data are missing at random in medical studies?, Statistical Methods in Medical Research. 15 (2006) 213–234.</w:t>
      </w:r>
    </w:p>
    <w:p w14:paraId="690520F6" w14:textId="77777777" w:rsidR="00F510EF" w:rsidRDefault="00FC2A65">
      <w:pPr>
        <w:pStyle w:val="Bibliography"/>
      </w:pPr>
      <w:bookmarkStart w:id="95" w:name="ref-ma2012"/>
      <w:bookmarkEnd w:id="94"/>
      <w:r>
        <w:t>[47] Y. Ma, M. Mazumdar, S.G. Memtsoudis, Beyond r</w:t>
      </w:r>
      <w:r>
        <w:t>epeated-measures analysis of variance: Advanced statistical methods for the analysis of longitudinal data in anesthesia research, Regional Anesthesia &amp; Pain Medicine. 37 (2012) 99–105.</w:t>
      </w:r>
    </w:p>
    <w:p w14:paraId="04CE7A0D" w14:textId="77777777" w:rsidR="00F510EF" w:rsidRDefault="00FC2A65">
      <w:pPr>
        <w:pStyle w:val="Bibliography"/>
      </w:pPr>
      <w:bookmarkStart w:id="96" w:name="ref-hastie1987"/>
      <w:bookmarkEnd w:id="95"/>
      <w:r>
        <w:t>[48] T. Hastie, R. Tibshirani, Generalized additive models: Some applic</w:t>
      </w:r>
      <w:r>
        <w:t>ations, Journal of the American Statistical Association. 82 (1987) 371–386.</w:t>
      </w:r>
    </w:p>
    <w:p w14:paraId="002D01CB" w14:textId="77777777" w:rsidR="00F510EF" w:rsidRDefault="00FC2A65">
      <w:pPr>
        <w:pStyle w:val="Bibliography"/>
      </w:pPr>
      <w:bookmarkStart w:id="97" w:name="ref-hefley2017"/>
      <w:bookmarkEnd w:id="96"/>
      <w:r>
        <w:lastRenderedPageBreak/>
        <w:t>[49] T.J. Hefley, K.M. Broms, B.M. Brost, F.E. Buderman, S.L. Kay, H.R. Scharf, J.R. Tipton, P.J. Williams, M.B. Hooten, The basis function approach for modeling autocorrelation in</w:t>
      </w:r>
      <w:r>
        <w:t xml:space="preserve"> ecological data, Ecology. 98 (2017) 632–646.</w:t>
      </w:r>
    </w:p>
    <w:p w14:paraId="59AA7DA5" w14:textId="77777777" w:rsidR="00F510EF" w:rsidRDefault="00FC2A65">
      <w:pPr>
        <w:pStyle w:val="Bibliography"/>
      </w:pPr>
      <w:bookmarkStart w:id="98" w:name="ref-wegman1983"/>
      <w:bookmarkEnd w:id="97"/>
      <w:r>
        <w:t>[50] E.J. Wegman, I.W. Wright, Splines in statistics, Journal of the American Statistical Association. 78 (1983) 351–365.</w:t>
      </w:r>
      <w:bookmarkEnd w:id="48"/>
      <w:bookmarkEnd w:id="98"/>
    </w:p>
    <w:sectPr w:rsidR="00F510E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Timothy J. Muldoon" w:date="2021-02-22T11:27:00Z" w:initials="TJM">
    <w:p w14:paraId="6D9DF8A8" w14:textId="77777777" w:rsidR="00AA604A" w:rsidRDefault="00AA604A">
      <w:pPr>
        <w:pStyle w:val="CommentText"/>
      </w:pPr>
      <w:r>
        <w:rPr>
          <w:rStyle w:val="CommentReference"/>
        </w:rPr>
        <w:annotationRef/>
      </w:r>
      <w:r>
        <w:t>Compound?</w:t>
      </w:r>
    </w:p>
  </w:comment>
  <w:comment w:id="25" w:author="Timothy J. Muldoon" w:date="2021-02-22T11:32:00Z" w:initials="TJM">
    <w:p w14:paraId="60592816" w14:textId="77777777" w:rsidR="00AA604A" w:rsidRDefault="00AA604A">
      <w:pPr>
        <w:pStyle w:val="CommentText"/>
      </w:pPr>
      <w:r>
        <w:rPr>
          <w:rStyle w:val="CommentReference"/>
        </w:rPr>
        <w:annotationRef/>
      </w:r>
      <w:r>
        <w:t xml:space="preserve">Frequently? Currently? </w:t>
      </w:r>
    </w:p>
    <w:p w14:paraId="5763C9DA" w14:textId="77777777" w:rsidR="00AA604A" w:rsidRDefault="00AA604A">
      <w:pPr>
        <w:pStyle w:val="CommentText"/>
      </w:pPr>
    </w:p>
    <w:p w14:paraId="2A43A5AF" w14:textId="77777777" w:rsidR="00AA604A" w:rsidRDefault="00AA604A">
      <w:pPr>
        <w:pStyle w:val="CommentText"/>
      </w:pPr>
      <w:r>
        <w:t>Just trying to think of other synonyms that might be appropriate here.</w:t>
      </w:r>
    </w:p>
  </w:comment>
  <w:comment w:id="26" w:author="Timothy J. Muldoon" w:date="2021-02-22T11:33:00Z" w:initials="TJM">
    <w:p w14:paraId="0037FD39" w14:textId="77777777" w:rsidR="00AA604A" w:rsidRDefault="00AA604A">
      <w:pPr>
        <w:pStyle w:val="CommentText"/>
      </w:pPr>
      <w:r>
        <w:rPr>
          <w:rStyle w:val="CommentReference"/>
        </w:rPr>
        <w:annotationRef/>
      </w:r>
      <w:r>
        <w:t xml:space="preserve">Need to cite the </w:t>
      </w:r>
      <w:proofErr w:type="spellStart"/>
      <w:r>
        <w:t>ventor</w:t>
      </w:r>
      <w:proofErr w:type="spellEnd"/>
      <w:r>
        <w:t xml:space="preserve"> here? </w:t>
      </w:r>
    </w:p>
  </w:comment>
  <w:comment w:id="35" w:author="Timothy J. Muldoon" w:date="2021-02-22T11:46:00Z" w:initials="TJM">
    <w:p w14:paraId="4F3673D7" w14:textId="330FEBB0" w:rsidR="00B867CC" w:rsidRDefault="00B867CC">
      <w:pPr>
        <w:pStyle w:val="CommentText"/>
      </w:pPr>
      <w:r>
        <w:rPr>
          <w:rStyle w:val="CommentReference"/>
        </w:rPr>
        <w:annotationRef/>
      </w:r>
      <w:r>
        <w:t>Should this be presented as a more classical equation instead of code? Looks like that’s what you’re planning?</w:t>
      </w:r>
    </w:p>
  </w:comment>
  <w:comment w:id="36" w:author="Timothy J. Muldoon" w:date="2021-02-22T14:17:00Z" w:initials="TJM">
    <w:p w14:paraId="2BF3E354" w14:textId="592FBA12" w:rsidR="003C2B16" w:rsidRDefault="003C2B16">
      <w:pPr>
        <w:pStyle w:val="CommentText"/>
      </w:pPr>
      <w:r>
        <w:rPr>
          <w:rStyle w:val="CommentReference"/>
        </w:rPr>
        <w:annotationRef/>
      </w:r>
      <w:r>
        <w:t>I like these two figures (2.1 and 2.2) of simulated data. My only thought might be to suggest combining them into one figure (cutting out some of the panels in order to make it more focused)</w:t>
      </w:r>
    </w:p>
  </w:comment>
  <w:comment w:id="37" w:author="Timothy J. Muldoon" w:date="2021-02-22T14:19:00Z" w:initials="TJM">
    <w:p w14:paraId="17022BB8" w14:textId="22025BF3" w:rsidR="003C2B16" w:rsidRDefault="003C2B16">
      <w:pPr>
        <w:pStyle w:val="CommentText"/>
      </w:pPr>
      <w:r>
        <w:rPr>
          <w:rStyle w:val="CommentReference"/>
        </w:rPr>
        <w:annotationRef/>
      </w:r>
      <w:r>
        <w:t>Assuming you mean of the form y = x^2</w:t>
      </w:r>
    </w:p>
  </w:comment>
  <w:comment w:id="38" w:author="Timothy J. Muldoon" w:date="2021-02-22T14:20:00Z" w:initials="TJM">
    <w:p w14:paraId="4F8E4F5F" w14:textId="465F8FB7" w:rsidR="003C2B16" w:rsidRDefault="003C2B16">
      <w:pPr>
        <w:pStyle w:val="CommentText"/>
      </w:pPr>
      <w:r>
        <w:rPr>
          <w:rStyle w:val="CommentReference"/>
        </w:rPr>
        <w:annotationRef/>
      </w:r>
      <w:r>
        <w:t>Good concluding statement here</w:t>
      </w:r>
    </w:p>
  </w:comment>
  <w:comment w:id="40" w:author="Timothy J. Muldoon" w:date="2021-02-22T14:21:00Z" w:initials="TJM">
    <w:p w14:paraId="5B193725" w14:textId="26AC03A6" w:rsidR="003C2B16" w:rsidRDefault="003C2B16">
      <w:pPr>
        <w:pStyle w:val="CommentText"/>
      </w:pPr>
      <w:r>
        <w:rPr>
          <w:rStyle w:val="CommentReference"/>
        </w:rPr>
        <w:annotationRef/>
      </w:r>
      <w:r>
        <w:t xml:space="preserve">Can you cite a study where this was the case? Otherwise this is a really good section; I recall our discussions about this a while back. </w:t>
      </w:r>
    </w:p>
  </w:comment>
  <w:comment w:id="42" w:author="Timothy J. Muldoon" w:date="2021-02-22T14:22:00Z" w:initials="TJM">
    <w:p w14:paraId="3014AB9B" w14:textId="2D2FFBB2" w:rsidR="003C2B16" w:rsidRDefault="003C2B16">
      <w:pPr>
        <w:pStyle w:val="CommentText"/>
      </w:pPr>
      <w:r>
        <w:rPr>
          <w:rStyle w:val="CommentReference"/>
        </w:rPr>
        <w:annotationRef/>
      </w:r>
      <w:r>
        <w:t>Is that a real word??</w:t>
      </w:r>
    </w:p>
  </w:comment>
  <w:comment w:id="45" w:author="Timothy J. Muldoon" w:date="2021-02-22T14:38:00Z" w:initials="TJM">
    <w:p w14:paraId="6CDE445D" w14:textId="71ADF220" w:rsidR="00604100" w:rsidRDefault="00604100">
      <w:pPr>
        <w:pStyle w:val="CommentText"/>
      </w:pPr>
      <w:r>
        <w:rPr>
          <w:rStyle w:val="CommentReference"/>
        </w:rPr>
        <w:annotationRef/>
      </w:r>
      <w:r>
        <w:t>Just curious why a cubic spline, beyond what you mentioned that they’ve been used to fit non-parametric statistics. Is there a specific mathematical rationale?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9DF8A8" w15:done="0"/>
  <w15:commentEx w15:paraId="2A43A5AF" w15:done="0"/>
  <w15:commentEx w15:paraId="0037FD39" w15:done="0"/>
  <w15:commentEx w15:paraId="4F3673D7" w15:done="0"/>
  <w15:commentEx w15:paraId="2BF3E354" w15:done="0"/>
  <w15:commentEx w15:paraId="17022BB8" w15:done="0"/>
  <w15:commentEx w15:paraId="4F8E4F5F" w15:done="0"/>
  <w15:commentEx w15:paraId="5B193725" w15:done="0"/>
  <w15:commentEx w15:paraId="3014AB9B" w15:done="0"/>
  <w15:commentEx w15:paraId="6CDE445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816AA4" w14:textId="77777777" w:rsidR="00FC2A65" w:rsidRDefault="00FC2A65">
      <w:pPr>
        <w:spacing w:after="0"/>
      </w:pPr>
      <w:r>
        <w:separator/>
      </w:r>
    </w:p>
  </w:endnote>
  <w:endnote w:type="continuationSeparator" w:id="0">
    <w:p w14:paraId="046B1A68" w14:textId="77777777" w:rsidR="00FC2A65" w:rsidRDefault="00FC2A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743F1E" w14:textId="77777777" w:rsidR="00FC2A65" w:rsidRDefault="00FC2A65">
      <w:r>
        <w:separator/>
      </w:r>
    </w:p>
  </w:footnote>
  <w:footnote w:type="continuationSeparator" w:id="0">
    <w:p w14:paraId="2D1AD5A9" w14:textId="77777777" w:rsidR="00FC2A65" w:rsidRDefault="00FC2A65">
      <w:r>
        <w:continuationSeparator/>
      </w:r>
    </w:p>
  </w:footnote>
  <w:footnote w:id="1">
    <w:p w14:paraId="08477559" w14:textId="77777777" w:rsidR="00F510EF" w:rsidRDefault="00FC2A65">
      <w:pPr>
        <w:pStyle w:val="FootnoteText"/>
      </w:pPr>
      <w:r>
        <w:rPr>
          <w:rStyle w:val="FootnoteReference"/>
        </w:rPr>
        <w:footnoteRef/>
      </w:r>
      <w:r>
        <w:t xml:space="preserve"> Department </w:t>
      </w:r>
      <w:r>
        <w:t>of Biomedical Engineering, University of Arkansas, Fayetteville</w:t>
      </w:r>
    </w:p>
  </w:footnote>
  <w:footnote w:id="2">
    <w:p w14:paraId="386D8D6E" w14:textId="77777777" w:rsidR="00F510EF" w:rsidRDefault="00FC2A65">
      <w:pPr>
        <w:pStyle w:val="FootnoteText"/>
      </w:pPr>
      <w:r>
        <w:rPr>
          <w:rStyle w:val="FootnoteReference"/>
        </w:rPr>
        <w:footnoteRef/>
      </w:r>
      <w:r>
        <w:t xml:space="preserve"> Department of Biomedical Engineering, University of Arkansas, Fayetteville</w:t>
      </w:r>
    </w:p>
  </w:footnote>
  <w:footnote w:id="3">
    <w:p w14:paraId="5DD79458" w14:textId="77777777" w:rsidR="00F510EF" w:rsidRDefault="00FC2A65">
      <w:pPr>
        <w:pStyle w:val="FootnoteText"/>
      </w:pPr>
      <w:r>
        <w:rPr>
          <w:rStyle w:val="FootnoteReference"/>
        </w:rPr>
        <w:footnoteRef/>
      </w:r>
      <w:r>
        <w:t xml:space="preserve"> Department of Mathematical Sciences, University of Arkansas, Fayetteville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5F4078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othy J. Muldoon">
    <w15:presenceInfo w15:providerId="AD" w15:userId="S-1-5-21-2045787901-1262561226-111032338-3476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7D26"/>
    <w:rsid w:val="003C2B16"/>
    <w:rsid w:val="004E29B3"/>
    <w:rsid w:val="00590D07"/>
    <w:rsid w:val="00604100"/>
    <w:rsid w:val="00784D58"/>
    <w:rsid w:val="008D6863"/>
    <w:rsid w:val="00AA604A"/>
    <w:rsid w:val="00B867CC"/>
    <w:rsid w:val="00B86B75"/>
    <w:rsid w:val="00BC48D5"/>
    <w:rsid w:val="00C36279"/>
    <w:rsid w:val="00E315A3"/>
    <w:rsid w:val="00F510EF"/>
    <w:rsid w:val="00FC2A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5C9C"/>
  <w15:docId w15:val="{79851596-DF0E-434D-856D-B5C5E051A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AA604A"/>
    <w:rPr>
      <w:sz w:val="16"/>
      <w:szCs w:val="16"/>
    </w:rPr>
  </w:style>
  <w:style w:type="paragraph" w:styleId="CommentText">
    <w:name w:val="annotation text"/>
    <w:basedOn w:val="Normal"/>
    <w:link w:val="CommentTextChar"/>
    <w:semiHidden/>
    <w:unhideWhenUsed/>
    <w:rsid w:val="00AA604A"/>
    <w:rPr>
      <w:sz w:val="20"/>
      <w:szCs w:val="20"/>
    </w:rPr>
  </w:style>
  <w:style w:type="character" w:customStyle="1" w:styleId="CommentTextChar">
    <w:name w:val="Comment Text Char"/>
    <w:basedOn w:val="DefaultParagraphFont"/>
    <w:link w:val="CommentText"/>
    <w:semiHidden/>
    <w:rsid w:val="00AA604A"/>
    <w:rPr>
      <w:sz w:val="20"/>
      <w:szCs w:val="20"/>
    </w:rPr>
  </w:style>
  <w:style w:type="paragraph" w:styleId="CommentSubject">
    <w:name w:val="annotation subject"/>
    <w:basedOn w:val="CommentText"/>
    <w:next w:val="CommentText"/>
    <w:link w:val="CommentSubjectChar"/>
    <w:semiHidden/>
    <w:unhideWhenUsed/>
    <w:rsid w:val="00AA604A"/>
    <w:rPr>
      <w:b/>
      <w:bCs/>
    </w:rPr>
  </w:style>
  <w:style w:type="character" w:customStyle="1" w:styleId="CommentSubjectChar">
    <w:name w:val="Comment Subject Char"/>
    <w:basedOn w:val="CommentTextChar"/>
    <w:link w:val="CommentSubject"/>
    <w:semiHidden/>
    <w:rsid w:val="00AA604A"/>
    <w:rPr>
      <w:b/>
      <w:bCs/>
      <w:sz w:val="20"/>
      <w:szCs w:val="20"/>
    </w:rPr>
  </w:style>
  <w:style w:type="paragraph" w:styleId="BalloonText">
    <w:name w:val="Balloon Text"/>
    <w:basedOn w:val="Normal"/>
    <w:link w:val="BalloonTextChar"/>
    <w:semiHidden/>
    <w:unhideWhenUsed/>
    <w:rsid w:val="00AA604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A60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CRAN.R-project.org/package=nl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14</Pages>
  <Words>5422</Words>
  <Characters>30906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The statistical analysis of non-linear longitudinal data in biomedical research using generalized additive models</vt:lpstr>
    </vt:vector>
  </TitlesOfParts>
  <Company/>
  <LinksUpToDate>false</LinksUpToDate>
  <CharactersWithSpaces>36256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statistical analysis of non-linear longitudinal data in biomedical research using generalized additive models</dc:title>
  <dc:creator>Ariel Mundo;Timothy J. Muldoon;John R. Tipton</dc:creator>
  <cp:keywords/>
  <cp:lastModifiedBy>Timothy J. Muldoon</cp:lastModifiedBy>
  <cp:revision>5</cp:revision>
  <dcterms:created xsi:type="dcterms:W3CDTF">2021-02-22T17:34:00Z</dcterms:created>
  <dcterms:modified xsi:type="dcterms:W3CDTF">2021-02-22T20:39:00Z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Elsevier.csl</vt:lpwstr>
  </property>
  <property fmtid="{D5CDD505-2E9C-101B-9397-08002B2CF9AE}" pid="4" name="output">
    <vt:lpwstr/>
  </property>
  <property fmtid="{D5CDD505-2E9C-101B-9397-08002B2CF9AE}" pid="5" name="subtitle">
    <vt:lpwstr>Beyond repeated measures ANOVA and Linear Mixed Models</vt:lpwstr>
  </property>
</Properties>
</file>